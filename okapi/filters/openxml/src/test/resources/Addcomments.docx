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E0" w:rsidRDefault="005754E0" w:rsidP="005754E0">
      <w:r>
        <w:t xml:space="preserve">When editing, it is helpful to track </w:t>
      </w:r>
      <w:del w:id="0" w:author="name" w:date="2008-01-21T12:29:00Z">
        <w:r w:rsidDel="00AF362D">
          <w:delText xml:space="preserve">edits  </w:delText>
        </w:r>
      </w:del>
      <w:ins w:id="1" w:author="name" w:date="2008-01-21T12:29:00Z">
        <w:r>
          <w:t xml:space="preserve">changes  </w:t>
        </w:r>
      </w:ins>
      <w:r>
        <w:t xml:space="preserve">or add </w:t>
      </w:r>
      <w:commentRangeStart w:id="2"/>
      <w:r>
        <w:t>comments</w:t>
      </w:r>
      <w:commentRangeEnd w:id="2"/>
      <w:r>
        <w:rPr>
          <w:rStyle w:val="CommentReference"/>
        </w:rPr>
        <w:commentReference w:id="2"/>
      </w:r>
      <w:r>
        <w:t>.</w:t>
      </w:r>
    </w:p>
    <w:p w:rsidR="00550C5A" w:rsidRPr="005754E0" w:rsidRDefault="00550C5A" w:rsidP="005754E0"/>
    <w:sectPr w:rsidR="00550C5A" w:rsidRPr="005754E0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>Nice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
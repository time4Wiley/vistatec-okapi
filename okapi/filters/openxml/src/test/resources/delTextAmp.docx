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CF0D83" w14:textId="77777777" w:rsidR="007676DB" w:rsidRPr="004E6DE5" w:rsidRDefault="007676DB" w:rsidP="00B55CB3">
      <w:pPr>
        <w:spacing w:after="0"/>
        <w:jc w:val="center"/>
        <w:rPr>
          <w:sz w:val="18"/>
        </w:rPr>
        <w:sectPr w:rsidR="007676DB" w:rsidRPr="004E6DE5" w:rsidSect="00C35D7E">
          <w:headerReference w:type="default" r:id="rId11"/>
          <w:footerReference w:type="default" r:id="rId12"/>
          <w:headerReference w:type="first" r:id="rId13"/>
          <w:type w:val="continuous"/>
          <w:pgSz w:w="12240" w:h="15840" w:code="1"/>
          <w:pgMar w:top="2230" w:right="1440" w:bottom="1440" w:left="1440" w:header="0" w:footer="2331" w:gutter="0"/>
          <w:cols w:space="851"/>
          <w:titlePg/>
          <w:docGrid w:linePitch="360"/>
        </w:sectPr>
      </w:pPr>
    </w:p>
    <w:p w14:paraId="04463901" w14:textId="22524AFC" w:rsidR="00CB2185" w:rsidRPr="009F210F" w:rsidRDefault="00CB2185" w:rsidP="004439D4">
      <w:pPr>
        <w:autoSpaceDE w:val="0"/>
        <w:autoSpaceDN w:val="0"/>
        <w:adjustRightInd w:val="0"/>
        <w:spacing w:after="60"/>
        <w:contextualSpacing/>
        <w:rPr>
          <w:rFonts w:ascii="Arial" w:hAnsi="Arial" w:cs="Arial"/>
          <w:lang w:eastAsia="de-DE"/>
        </w:rPr>
      </w:pPr>
      <w:r>
        <w:rPr>
          <w:rFonts w:ascii="Arial" w:hAnsi="Arial" w:cs="Arial"/>
          <w:lang w:eastAsia="de-DE"/>
        </w:rPr>
        <w:lastRenderedPageBreak/>
        <w:t xml:space="preserve">2.  </w:t>
      </w:r>
      <w:r w:rsidR="00E16074">
        <w:rPr>
          <w:rFonts w:ascii="Arial" w:hAnsi="Arial" w:cs="Arial"/>
          <w:lang w:eastAsia="de-DE"/>
        </w:rPr>
        <w:t>So they say</w:t>
      </w:r>
    </w:p>
    <w:p w14:paraId="150589BF" w14:textId="0FF019E3" w:rsidR="00CB2185" w:rsidRPr="00F947C5" w:rsidRDefault="00063C50" w:rsidP="00C552FF">
      <w:pPr>
        <w:pStyle w:val="ListParagraph"/>
        <w:tabs>
          <w:tab w:val="left" w:pos="630"/>
        </w:tabs>
        <w:autoSpaceDE w:val="0"/>
        <w:autoSpaceDN w:val="0"/>
        <w:adjustRightInd w:val="0"/>
        <w:ind w:left="630"/>
        <w:contextualSpacing/>
        <w:rPr>
          <w:rFonts w:ascii="Arial" w:hAnsi="Arial" w:cs="Arial"/>
          <w:sz w:val="20"/>
          <w:lang w:eastAsia="de-DE"/>
        </w:rPr>
      </w:pPr>
      <w:r>
        <w:rPr>
          <w:rFonts w:ascii="Arial" w:hAnsi="Arial" w:cs="Arial"/>
          <w:sz w:val="20"/>
          <w:lang w:eastAsia="de-DE"/>
        </w:rPr>
        <w:t>Test</w:t>
      </w:r>
      <w:r w:rsidR="00CB2185" w:rsidRPr="00F947C5">
        <w:rPr>
          <w:rFonts w:ascii="Arial" w:hAnsi="Arial" w:cs="Arial"/>
          <w:sz w:val="20"/>
          <w:lang w:eastAsia="de-DE"/>
        </w:rPr>
        <w:t>:</w:t>
      </w:r>
      <w:r w:rsidR="00CB2185" w:rsidRPr="00F947C5">
        <w:rPr>
          <w:rFonts w:ascii="Arial" w:hAnsi="Arial" w:cs="Arial"/>
          <w:sz w:val="20"/>
          <w:lang w:eastAsia="de-DE"/>
        </w:rPr>
        <w:tab/>
        <w:t>75°C – 110°C</w:t>
      </w:r>
    </w:p>
    <w:p w14:paraId="10822893" w14:textId="42127884" w:rsidR="00CA4576" w:rsidRPr="00E17B62" w:rsidRDefault="00CB2185" w:rsidP="00E17B62">
      <w:pPr>
        <w:pStyle w:val="ListParagraph"/>
        <w:tabs>
          <w:tab w:val="left" w:pos="630"/>
        </w:tabs>
        <w:autoSpaceDE w:val="0"/>
        <w:autoSpaceDN w:val="0"/>
        <w:adjustRightInd w:val="0"/>
        <w:ind w:left="630"/>
        <w:contextualSpacing/>
        <w:rPr>
          <w:lang w:eastAsia="de-DE"/>
        </w:rPr>
      </w:pPr>
      <w:r w:rsidRPr="00F947C5">
        <w:rPr>
          <w:rFonts w:ascii="Arial" w:hAnsi="Arial" w:cs="Arial"/>
          <w:sz w:val="20"/>
          <w:lang w:eastAsia="de-DE"/>
        </w:rPr>
        <w:t xml:space="preserve">Time: </w:t>
      </w:r>
      <w:r w:rsidR="00C552FF">
        <w:rPr>
          <w:rFonts w:ascii="Arial" w:hAnsi="Arial" w:cs="Arial"/>
          <w:sz w:val="20"/>
          <w:lang w:eastAsia="de-DE"/>
        </w:rPr>
        <w:t xml:space="preserve"> </w:t>
      </w:r>
      <w:r w:rsidRPr="00F947C5">
        <w:rPr>
          <w:rFonts w:ascii="Arial" w:hAnsi="Arial" w:cs="Arial"/>
          <w:sz w:val="20"/>
          <w:lang w:eastAsia="de-DE"/>
        </w:rPr>
        <w:t xml:space="preserve">30s – 90s </w:t>
      </w:r>
      <w:ins w:id="19" w:author="Paul, Ritu" w:date="2014-10-08T16:29:00Z">
        <w:del w:id="20" w:author="Moren, Mike" w:date="2014-10-09T10:31:00Z">
          <w:r w:rsidR="007A4E2D" w:rsidDel="005A0331">
            <w:rPr>
              <w:rFonts w:ascii="Arial" w:hAnsi="Arial" w:cs="Arial"/>
              <w:sz w:val="20"/>
              <w:lang w:eastAsia="de-DE"/>
            </w:rPr>
            <w:delText>of samples made at 75C, 90s &amp; 75C, 3</w:delText>
          </w:r>
          <w:r w:rsidR="00F6342F" w:rsidDel="005A0331">
            <w:rPr>
              <w:rFonts w:ascii="Arial" w:hAnsi="Arial" w:cs="Arial"/>
              <w:sz w:val="20"/>
              <w:lang w:eastAsia="de-DE"/>
            </w:rPr>
            <w:delText>00s sampl</w:delText>
          </w:r>
        </w:del>
      </w:ins>
    </w:p>
    <w:p w14:paraId="6C5B4E1D" w14:textId="77777777" w:rsidR="0028579F" w:rsidRDefault="0028579F" w:rsidP="0028579F">
      <w:pPr>
        <w:autoSpaceDE w:val="0"/>
        <w:autoSpaceDN w:val="0"/>
        <w:adjustRightInd w:val="0"/>
        <w:spacing w:after="0"/>
        <w:rPr>
          <w:rFonts w:ascii="Arial" w:hAnsi="Arial" w:cs="Arial"/>
          <w:szCs w:val="18"/>
          <w:lang w:eastAsia="de-DE"/>
        </w:rPr>
      </w:pPr>
    </w:p>
    <w:p w14:paraId="05D0B004" w14:textId="77777777" w:rsidR="0028579F" w:rsidRDefault="0028579F" w:rsidP="00C24CB1">
      <w:pPr>
        <w:autoSpaceDE w:val="0"/>
        <w:autoSpaceDN w:val="0"/>
        <w:adjustRightInd w:val="0"/>
        <w:rPr>
          <w:rFonts w:ascii="Arial" w:hAnsi="Arial" w:cs="Arial"/>
          <w:szCs w:val="18"/>
          <w:lang w:eastAsia="de-DE"/>
        </w:rPr>
      </w:pPr>
      <w:r>
        <w:rPr>
          <w:rFonts w:ascii="Arial" w:hAnsi="Arial" w:cs="Arial"/>
          <w:szCs w:val="18"/>
          <w:lang w:eastAsia="de-DE"/>
        </w:rPr>
        <w:t xml:space="preserve"> </w:t>
      </w:r>
    </w:p>
    <w:p w14:paraId="31FD3822" w14:textId="77777777" w:rsidR="00D70E83" w:rsidRPr="00C24CB1" w:rsidRDefault="00D70E83" w:rsidP="00C24CB1">
      <w:pPr>
        <w:autoSpaceDE w:val="0"/>
        <w:autoSpaceDN w:val="0"/>
        <w:adjustRightInd w:val="0"/>
        <w:rPr>
          <w:rFonts w:ascii="Arial" w:hAnsi="Arial" w:cs="Arial"/>
        </w:rPr>
      </w:pPr>
      <w:r>
        <w:rPr>
          <w:rFonts w:ascii="Arial" w:hAnsi="Arial" w:cs="Arial"/>
          <w:szCs w:val="18"/>
          <w:lang w:eastAsia="de-DE"/>
        </w:rPr>
        <w:br w:type="column"/>
      </w:r>
    </w:p>
    <w:p w14:paraId="5A5F5069" w14:textId="77777777" w:rsidR="00E17B62" w:rsidRPr="00C552FF" w:rsidRDefault="00E17B62" w:rsidP="00E17B62">
      <w:pPr>
        <w:autoSpaceDE w:val="0"/>
        <w:autoSpaceDN w:val="0"/>
        <w:adjustRightInd w:val="0"/>
        <w:spacing w:after="0"/>
        <w:rPr>
          <w:rFonts w:cs="Arial"/>
        </w:rPr>
      </w:pPr>
    </w:p>
    <w:p w14:paraId="159CA0BE" w14:textId="77777777" w:rsidR="00F947C5" w:rsidRPr="00C552FF" w:rsidRDefault="00F947C5" w:rsidP="00C552FF">
      <w:pPr>
        <w:autoSpaceDE w:val="0"/>
        <w:autoSpaceDN w:val="0"/>
        <w:adjustRightInd w:val="0"/>
        <w:spacing w:after="0"/>
        <w:rPr>
          <w:rFonts w:cs="Arial"/>
        </w:rPr>
      </w:pPr>
    </w:p>
    <w:sectPr w:rsidR="00F947C5" w:rsidRPr="00C552FF" w:rsidSect="0019606F">
      <w:type w:val="continuous"/>
      <w:pgSz w:w="12240" w:h="15840" w:code="1"/>
      <w:pgMar w:top="2250" w:right="720" w:bottom="360" w:left="720" w:header="0" w:footer="2592" w:gutter="0"/>
      <w:paperSrc w:first="7" w:other="7"/>
      <w:cols w:num="2" w:space="108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863D9" w14:textId="77777777" w:rsidR="003E3B74" w:rsidRDefault="003E3B74">
      <w:r>
        <w:separator/>
      </w:r>
    </w:p>
  </w:endnote>
  <w:endnote w:type="continuationSeparator" w:id="0">
    <w:p w14:paraId="4AB94676" w14:textId="77777777" w:rsidR="003E3B74" w:rsidRDefault="003E3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Bold">
    <w:altName w:val="Helvetica"/>
    <w:panose1 w:val="00000000000000000000"/>
    <w:charset w:val="00"/>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BA8F8" w14:textId="77777777" w:rsidR="002D79E7" w:rsidRDefault="00021EE3" w:rsidP="00B85944">
    <w:pPr>
      <w:pStyle w:val="Footer"/>
      <w:ind w:left="-360"/>
    </w:pPr>
    <w:r>
      <w:rPr>
        <w:noProof/>
      </w:rPr>
      <mc:AlternateContent>
        <mc:Choice Requires="wps">
          <w:drawing>
            <wp:anchor distT="0" distB="0" distL="114300" distR="114300" simplePos="0" relativeHeight="251654656" behindDoc="0" locked="0" layoutInCell="1" allowOverlap="1" wp14:anchorId="34AE1E0B" wp14:editId="16C35E92">
              <wp:simplePos x="0" y="0"/>
              <wp:positionH relativeFrom="column">
                <wp:posOffset>1856105</wp:posOffset>
              </wp:positionH>
              <wp:positionV relativeFrom="paragraph">
                <wp:posOffset>31115</wp:posOffset>
              </wp:positionV>
              <wp:extent cx="3175635" cy="243840"/>
              <wp:effectExtent l="0" t="2540" r="0" b="0"/>
              <wp:wrapNone/>
              <wp:docPr id="17"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63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308FB" w14:textId="77777777" w:rsidR="009A68D8" w:rsidRPr="00C35D7E" w:rsidRDefault="009A68D8" w:rsidP="009A68D8">
                          <w:pPr>
                            <w:spacing w:after="0"/>
                            <w:rPr>
                              <w:color w:val="0039A6"/>
                              <w:sz w:val="24"/>
                              <w:szCs w:val="24"/>
                            </w:rPr>
                          </w:pPr>
                          <w:r w:rsidRPr="00C35D7E">
                            <w:rPr>
                              <w:rFonts w:ascii="Helvetica-Bold" w:hAnsi="Helvetica-Bold" w:cs="Helvetica-Bold"/>
                              <w:bCs/>
                              <w:color w:val="0039A6"/>
                              <w:sz w:val="24"/>
                              <w:szCs w:val="24"/>
                              <w:lang w:eastAsia="en-GB"/>
                            </w:rPr>
                            <w:t xml:space="preserve">Our Focus is Clear. </w:t>
                          </w:r>
                          <w:r w:rsidRPr="00C35D7E">
                            <w:rPr>
                              <w:rFonts w:ascii="Helvetica-Bold" w:hAnsi="Helvetica-Bold" w:cs="Helvetica-Bold"/>
                              <w:b/>
                              <w:bCs/>
                              <w:color w:val="0039A6"/>
                              <w:sz w:val="24"/>
                              <w:szCs w:val="24"/>
                              <w:lang w:eastAsia="en-GB"/>
                            </w:rPr>
                            <w:t>Perfecting Adhesives</w:t>
                          </w:r>
                          <w:r w:rsidR="008771F9" w:rsidRPr="00C35D7E">
                            <w:rPr>
                              <w:rFonts w:ascii="Helvetica-Bold" w:hAnsi="Helvetica-Bold" w:cs="Helvetica-Bold"/>
                              <w:b/>
                              <w:bCs/>
                              <w:color w:val="0039A6"/>
                              <w:sz w:val="24"/>
                              <w:szCs w:val="24"/>
                              <w:lang w:eastAsia="en-GB"/>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w14:anchorId="66A345A2" id="_x0000_t202" coordsize="21600,21600" o:spt="202" path="m,l,21600r21600,l21600,xe">
              <v:stroke joinstyle="miter"/>
              <v:path gradientshapeok="t" o:connecttype="rect"/>
            </v:shapetype>
            <v:shape id="Text Box 35" o:spid="_x0000_s1028" type="#_x0000_t202" style="position:absolute;left:0;text-align:left;margin-left:146.15pt;margin-top:2.45pt;width:250.05pt;height:21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" filled="f" stroked="f">
              <v:textbox style="mso-fit-shape-to-text:t">
                <w:txbxContent>
                  <w:p w:rsidR="009A68D8" w:rsidRPr="00C35D7E" w:rsidRDefault="009A68D8" w:rsidP="009A68D8">
                    <w:pPr>
                      <w:spacing w:after="0"/>
                      <w:rPr>
                        <w:color w:val="0039A6"/>
                        <w:sz w:val="24"/>
                        <w:szCs w:val="24"/>
                      </w:rPr>
                    </w:pPr>
                    <w:r w:rsidRPr="00C35D7E">
                      <w:rPr>
                        <w:rFonts w:ascii="Helvetica-Bold" w:hAnsi="Helvetica-Bold" w:cs="Helvetica-Bold"/>
                        <w:bCs/>
                        <w:color w:val="0039A6"/>
                        <w:sz w:val="24"/>
                        <w:szCs w:val="24"/>
                        <w:lang w:eastAsia="en-GB"/>
                      </w:rPr>
                      <w:t xml:space="preserve">Our Focus is Clear. </w:t>
                    </w:r>
                    <w:r w:rsidRPr="00C35D7E">
                      <w:rPr>
                        <w:rFonts w:ascii="Helvetica-Bold" w:hAnsi="Helvetica-Bold" w:cs="Helvetica-Bold"/>
                        <w:b/>
                        <w:bCs/>
                        <w:color w:val="0039A6"/>
                        <w:sz w:val="24"/>
                        <w:szCs w:val="24"/>
                        <w:lang w:eastAsia="en-GB"/>
                      </w:rPr>
                      <w:t>Perfecting Adhesives</w:t>
                    </w:r>
                    <w:r w:rsidR="008771F9" w:rsidRPr="00C35D7E">
                      <w:rPr>
                        <w:rFonts w:ascii="Helvetica-Bold" w:hAnsi="Helvetica-Bold" w:cs="Helvetica-Bold"/>
                        <w:b/>
                        <w:bCs/>
                        <w:color w:val="0039A6"/>
                        <w:sz w:val="24"/>
                        <w:szCs w:val="24"/>
                        <w:lang w:eastAsia="en-GB"/>
                      </w:rPr>
                      <w:t>.</w:t>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600FC0F5" wp14:editId="576A6080">
              <wp:simplePos x="0" y="0"/>
              <wp:positionH relativeFrom="column">
                <wp:posOffset>-643890</wp:posOffset>
              </wp:positionH>
              <wp:positionV relativeFrom="paragraph">
                <wp:posOffset>282575</wp:posOffset>
              </wp:positionV>
              <wp:extent cx="7617460" cy="548640"/>
              <wp:effectExtent l="3810" t="0" r="0" b="0"/>
              <wp:wrapNone/>
              <wp:docPr id="1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1746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62B318" w14:textId="77777777" w:rsidR="00A44266" w:rsidRPr="00C35D7E" w:rsidRDefault="00C35D7E" w:rsidP="00B85944">
                          <w:pPr>
                            <w:ind w:left="450"/>
                            <w:jc w:val="both"/>
                            <w:rPr>
                              <w:color w:val="5F5F5F"/>
                              <w:sz w:val="12"/>
                              <w:szCs w:val="12"/>
                            </w:rPr>
                          </w:pPr>
                          <w:r w:rsidRPr="00C35D7E">
                            <w:rPr>
                              <w:rFonts w:cs="Helvetica"/>
                              <w:b/>
                              <w:bCs/>
                              <w:iCs/>
                              <w:color w:val="5F5F5F"/>
                              <w:sz w:val="12"/>
                              <w:szCs w:val="12"/>
                              <w:u w:val="single"/>
                            </w:rPr>
                            <w:t>NOTE TO USER</w:t>
                          </w:r>
                          <w:r w:rsidRPr="00C35D7E">
                            <w:rPr>
                              <w:rFonts w:cs="Helvetica"/>
                              <w:iCs/>
                              <w:color w:val="5F5F5F"/>
                              <w:sz w:val="12"/>
                              <w:szCs w:val="12"/>
                              <w:u w:val="single"/>
                            </w:rPr>
                            <w:t xml:space="preserve">: by ordering/receiving product you accept the </w:t>
                          </w:r>
                          <w:r w:rsidRPr="00C35D7E">
                            <w:rPr>
                              <w:rFonts w:cs="Helvetica"/>
                              <w:b/>
                              <w:bCs/>
                              <w:iCs/>
                              <w:color w:val="5F5F5F"/>
                              <w:sz w:val="12"/>
                              <w:szCs w:val="12"/>
                              <w:u w:val="single"/>
                            </w:rPr>
                            <w:t>H.B. Fuller General Terms and Conditions of Sale</w:t>
                          </w:r>
                          <w:r w:rsidRPr="00C35D7E">
                            <w:rPr>
                              <w:rFonts w:cs="Helvetica"/>
                              <w:iCs/>
                              <w:color w:val="5F5F5F"/>
                              <w:sz w:val="12"/>
                              <w:szCs w:val="12"/>
                              <w:u w:val="single"/>
                            </w:rPr>
                            <w:t xml:space="preserve"> applicable in the region.  Please request a copy if you have not received these</w:t>
                          </w:r>
                          <w:r w:rsidRPr="00C35D7E">
                            <w:rPr>
                              <w:rFonts w:cs="Helvetica"/>
                              <w:color w:val="5F5F5F"/>
                              <w:sz w:val="12"/>
                              <w:szCs w:val="12"/>
                              <w:u w:val="single"/>
                            </w:rPr>
                            <w:t xml:space="preserve">.  These Terms and Conditions contain disclaimers of implied warranties (including but not limited to disclaiming warranties of fitness for a particular purpose) and limits of liability. </w:t>
                          </w:r>
                          <w:r w:rsidRPr="00C35D7E">
                            <w:rPr>
                              <w:rFonts w:cs="Helvetica"/>
                              <w:iCs/>
                              <w:color w:val="5F5F5F"/>
                              <w:sz w:val="12"/>
                              <w:szCs w:val="12"/>
                              <w:u w:val="single"/>
                            </w:rPr>
                            <w:t xml:space="preserve">All other terms are rejected. </w:t>
                          </w:r>
                          <w:r w:rsidRPr="00C35D7E">
                            <w:rPr>
                              <w:rFonts w:cs="Helvetica"/>
                              <w:color w:val="5F5F5F"/>
                              <w:sz w:val="12"/>
                              <w:szCs w:val="12"/>
                              <w:u w:val="single"/>
                            </w:rPr>
                            <w:t xml:space="preserve"> </w:t>
                          </w:r>
                          <w:r w:rsidRPr="00C35D7E">
                            <w:rPr>
                              <w:color w:val="5F5F5F"/>
                              <w:spacing w:val="-2"/>
                              <w:sz w:val="12"/>
                              <w:szCs w:val="12"/>
                            </w:rPr>
                            <w:t xml:space="preserve">In any event, </w:t>
                          </w:r>
                          <w:r w:rsidRPr="00C35D7E">
                            <w:rPr>
                              <w:b/>
                              <w:color w:val="5F5F5F"/>
                              <w:spacing w:val="-2"/>
                              <w:sz w:val="12"/>
                              <w:szCs w:val="12"/>
                            </w:rPr>
                            <w:t>t</w:t>
                          </w:r>
                          <w:r w:rsidRPr="00C35D7E">
                            <w:rPr>
                              <w:b/>
                              <w:color w:val="5F5F5F"/>
                              <w:sz w:val="12"/>
                              <w:szCs w:val="12"/>
                            </w:rPr>
                            <w:t xml:space="preserve">he total aggregate liability of H.B. Fuller </w:t>
                          </w:r>
                          <w:r w:rsidRPr="00C35D7E">
                            <w:rPr>
                              <w:color w:val="5F5F5F"/>
                              <w:sz w:val="12"/>
                              <w:szCs w:val="12"/>
                            </w:rPr>
                            <w:t>for any claim or series of related claims</w:t>
                          </w:r>
                          <w:r w:rsidRPr="00C35D7E">
                            <w:rPr>
                              <w:b/>
                              <w:color w:val="5F5F5F"/>
                              <w:sz w:val="12"/>
                              <w:szCs w:val="12"/>
                            </w:rPr>
                            <w:t xml:space="preserve"> </w:t>
                          </w:r>
                          <w:r w:rsidRPr="00C35D7E">
                            <w:rPr>
                              <w:color w:val="5F5F5F"/>
                              <w:sz w:val="12"/>
                              <w:szCs w:val="12"/>
                            </w:rPr>
                            <w:t>however arising, in contract, tort (including negligence), breach of statutory duty, misrepresentation, strict liability or otherwise,</w:t>
                          </w:r>
                          <w:r w:rsidRPr="00C35D7E">
                            <w:rPr>
                              <w:b/>
                              <w:color w:val="5F5F5F"/>
                              <w:sz w:val="12"/>
                              <w:szCs w:val="12"/>
                            </w:rPr>
                            <w:t xml:space="preserve"> is limited to replacement of affected products or refund of the purchase price for affected products</w:t>
                          </w:r>
                          <w:r w:rsidRPr="00C35D7E">
                            <w:rPr>
                              <w:color w:val="5F5F5F"/>
                              <w:sz w:val="12"/>
                              <w:szCs w:val="12"/>
                            </w:rPr>
                            <w:t xml:space="preserve">. H.B. Fuller </w:t>
                          </w:r>
                          <w:r w:rsidRPr="00C35D7E">
                            <w:rPr>
                              <w:b/>
                              <w:color w:val="5F5F5F"/>
                              <w:sz w:val="12"/>
                              <w:szCs w:val="12"/>
                            </w:rPr>
                            <w:t>shall not be liable</w:t>
                          </w:r>
                          <w:r w:rsidRPr="00C35D7E">
                            <w:rPr>
                              <w:color w:val="5F5F5F"/>
                              <w:sz w:val="12"/>
                              <w:szCs w:val="12"/>
                            </w:rPr>
                            <w:t xml:space="preserve"> for </w:t>
                          </w:r>
                          <w:r w:rsidRPr="00C35D7E">
                            <w:rPr>
                              <w:b/>
                              <w:color w:val="5F5F5F"/>
                              <w:sz w:val="12"/>
                              <w:szCs w:val="12"/>
                            </w:rPr>
                            <w:t>loss of profit, loss of margin, loss of contract, loss of business, loss of goodwill or any indirect or consequential losses</w:t>
                          </w:r>
                          <w:r w:rsidRPr="00C35D7E">
                            <w:rPr>
                              <w:color w:val="5F5F5F"/>
                              <w:sz w:val="12"/>
                              <w:szCs w:val="12"/>
                            </w:rPr>
                            <w:t xml:space="preserve"> arising out of or in connection with product supply.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7634F82" id="Text Box 70" o:spid="_x0000_s1029" type="#_x0000_t202" style="position:absolute;left:0;text-align:left;margin-left:-50.7pt;margin-top:22.25pt;width:599.8pt;height:43.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" stroked="f">
              <v:textbox>
                <w:txbxContent>
                  <w:p w:rsidR="00A44266" w:rsidRPr="00C35D7E" w:rsidRDefault="00C35D7E" w:rsidP="00B85944">
                    <w:pPr>
                      <w:ind w:left="450"/>
                      <w:jc w:val="both"/>
                      <w:rPr>
                        <w:color w:val="5F5F5F"/>
                        <w:sz w:val="12"/>
                        <w:szCs w:val="12"/>
                      </w:rPr>
                    </w:pPr>
                    <w:r w:rsidRPr="00C35D7E">
                      <w:rPr>
                        <w:rFonts w:cs="Helvetica"/>
                        <w:b/>
                        <w:bCs/>
                        <w:iCs/>
                        <w:color w:val="5F5F5F"/>
                        <w:sz w:val="12"/>
                        <w:szCs w:val="12"/>
                        <w:u w:val="single"/>
                      </w:rPr>
                      <w:t>NOTE TO USER</w:t>
                    </w:r>
                    <w:r w:rsidRPr="00C35D7E">
                      <w:rPr>
                        <w:rFonts w:cs="Helvetica"/>
                        <w:iCs/>
                        <w:color w:val="5F5F5F"/>
                        <w:sz w:val="12"/>
                        <w:szCs w:val="12"/>
                        <w:u w:val="single"/>
                      </w:rPr>
                      <w:t xml:space="preserve">: by ordering/receiving product you accept the </w:t>
                    </w:r>
                    <w:r w:rsidRPr="00C35D7E">
                      <w:rPr>
                        <w:rFonts w:cs="Helvetica"/>
                        <w:b/>
                        <w:bCs/>
                        <w:iCs/>
                        <w:color w:val="5F5F5F"/>
                        <w:sz w:val="12"/>
                        <w:szCs w:val="12"/>
                        <w:u w:val="single"/>
                      </w:rPr>
                      <w:t>H.B. Fuller General Terms and Conditions of Sale</w:t>
                    </w:r>
                    <w:r w:rsidRPr="00C35D7E">
                      <w:rPr>
                        <w:rFonts w:cs="Helvetica"/>
                        <w:iCs/>
                        <w:color w:val="5F5F5F"/>
                        <w:sz w:val="12"/>
                        <w:szCs w:val="12"/>
                        <w:u w:val="single"/>
                      </w:rPr>
                      <w:t xml:space="preserve"> applicable in the region.  Please request a copy if you have not received these</w:t>
                    </w:r>
                    <w:r w:rsidRPr="00C35D7E">
                      <w:rPr>
                        <w:rFonts w:cs="Helvetica"/>
                        <w:color w:val="5F5F5F"/>
                        <w:sz w:val="12"/>
                        <w:szCs w:val="12"/>
                        <w:u w:val="single"/>
                      </w:rPr>
                      <w:t xml:space="preserve">.  These Terms and Conditions contain disclaimers of implied warranties (including but not limited to disclaiming warranties of fitness for a particular purpose) and limits of liability. </w:t>
                    </w:r>
                    <w:r w:rsidRPr="00C35D7E">
                      <w:rPr>
                        <w:rFonts w:cs="Helvetica"/>
                        <w:iCs/>
                        <w:color w:val="5F5F5F"/>
                        <w:sz w:val="12"/>
                        <w:szCs w:val="12"/>
                        <w:u w:val="single"/>
                      </w:rPr>
                      <w:t xml:space="preserve">All other terms are rejected. </w:t>
                    </w:r>
                    <w:r w:rsidRPr="00C35D7E">
                      <w:rPr>
                        <w:rFonts w:cs="Helvetica"/>
                        <w:color w:val="5F5F5F"/>
                        <w:sz w:val="12"/>
                        <w:szCs w:val="12"/>
                        <w:u w:val="single"/>
                      </w:rPr>
                      <w:t xml:space="preserve"> </w:t>
                    </w:r>
                    <w:r w:rsidRPr="00C35D7E">
                      <w:rPr>
                        <w:color w:val="5F5F5F"/>
                        <w:spacing w:val="-2"/>
                        <w:sz w:val="12"/>
                        <w:szCs w:val="12"/>
                      </w:rPr>
                      <w:t xml:space="preserve">In any event, </w:t>
                    </w:r>
                    <w:r w:rsidRPr="00C35D7E">
                      <w:rPr>
                        <w:b/>
                        <w:color w:val="5F5F5F"/>
                        <w:spacing w:val="-2"/>
                        <w:sz w:val="12"/>
                        <w:szCs w:val="12"/>
                      </w:rPr>
                      <w:t>t</w:t>
                    </w:r>
                    <w:r w:rsidRPr="00C35D7E">
                      <w:rPr>
                        <w:b/>
                        <w:color w:val="5F5F5F"/>
                        <w:sz w:val="12"/>
                        <w:szCs w:val="12"/>
                      </w:rPr>
                      <w:t xml:space="preserve">he total aggregate liability of H.B. Fuller </w:t>
                    </w:r>
                    <w:r w:rsidRPr="00C35D7E">
                      <w:rPr>
                        <w:color w:val="5F5F5F"/>
                        <w:sz w:val="12"/>
                        <w:szCs w:val="12"/>
                      </w:rPr>
                      <w:t>for any claim or series of related claims</w:t>
                    </w:r>
                    <w:r w:rsidRPr="00C35D7E">
                      <w:rPr>
                        <w:b/>
                        <w:color w:val="5F5F5F"/>
                        <w:sz w:val="12"/>
                        <w:szCs w:val="12"/>
                      </w:rPr>
                      <w:t xml:space="preserve"> </w:t>
                    </w:r>
                    <w:r w:rsidRPr="00C35D7E">
                      <w:rPr>
                        <w:color w:val="5F5F5F"/>
                        <w:sz w:val="12"/>
                        <w:szCs w:val="12"/>
                      </w:rPr>
                      <w:t>however arising, in contract, tort (including negligence), breach of statutory duty, misrepresentation, strict liability or otherwise,</w:t>
                    </w:r>
                    <w:r w:rsidRPr="00C35D7E">
                      <w:rPr>
                        <w:b/>
                        <w:color w:val="5F5F5F"/>
                        <w:sz w:val="12"/>
                        <w:szCs w:val="12"/>
                      </w:rPr>
                      <w:t xml:space="preserve"> is limited to replacement of affected products or refund of the purchase price for affected products</w:t>
                    </w:r>
                    <w:r w:rsidRPr="00C35D7E">
                      <w:rPr>
                        <w:color w:val="5F5F5F"/>
                        <w:sz w:val="12"/>
                        <w:szCs w:val="12"/>
                      </w:rPr>
                      <w:t xml:space="preserve">. H.B. Fuller </w:t>
                    </w:r>
                    <w:r w:rsidRPr="00C35D7E">
                      <w:rPr>
                        <w:b/>
                        <w:color w:val="5F5F5F"/>
                        <w:sz w:val="12"/>
                        <w:szCs w:val="12"/>
                      </w:rPr>
                      <w:t>shall not be liable</w:t>
                    </w:r>
                    <w:r w:rsidRPr="00C35D7E">
                      <w:rPr>
                        <w:color w:val="5F5F5F"/>
                        <w:sz w:val="12"/>
                        <w:szCs w:val="12"/>
                      </w:rPr>
                      <w:t xml:space="preserve"> for </w:t>
                    </w:r>
                    <w:r w:rsidRPr="00C35D7E">
                      <w:rPr>
                        <w:b/>
                        <w:color w:val="5F5F5F"/>
                        <w:sz w:val="12"/>
                        <w:szCs w:val="12"/>
                      </w:rPr>
                      <w:t>loss of profit, loss of margin, loss of contract, loss of business, loss of goodwill or any indirect or consequential losses</w:t>
                    </w:r>
                    <w:r w:rsidRPr="00C35D7E">
                      <w:rPr>
                        <w:color w:val="5F5F5F"/>
                        <w:sz w:val="12"/>
                        <w:szCs w:val="12"/>
                      </w:rPr>
                      <w:t xml:space="preserve"> arising out of or in connection with product supply. </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2705051D" wp14:editId="06A1F19F">
              <wp:simplePos x="0" y="0"/>
              <wp:positionH relativeFrom="column">
                <wp:posOffset>-586740</wp:posOffset>
              </wp:positionH>
              <wp:positionV relativeFrom="paragraph">
                <wp:posOffset>920750</wp:posOffset>
              </wp:positionV>
              <wp:extent cx="3905885" cy="735965"/>
              <wp:effectExtent l="3810" t="0" r="0" b="635"/>
              <wp:wrapNone/>
              <wp:docPr id="15"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885" cy="735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C92E2" w14:textId="77777777" w:rsidR="00C35D7E" w:rsidRPr="00C35D7E" w:rsidRDefault="00C35D7E" w:rsidP="00B85944">
                          <w:pPr>
                            <w:tabs>
                              <w:tab w:val="left" w:pos="450"/>
                            </w:tabs>
                            <w:ind w:left="360"/>
                            <w:jc w:val="both"/>
                            <w:rPr>
                              <w:rFonts w:cs="Helvetica"/>
                              <w:i/>
                              <w:iCs/>
                              <w:color w:val="5F5F5F"/>
                              <w:sz w:val="12"/>
                              <w:szCs w:val="12"/>
                              <w:lang w:val="en-GB"/>
                            </w:rPr>
                          </w:pPr>
                          <w:r w:rsidRPr="00C35D7E">
                            <w:rPr>
                              <w:rFonts w:cs="Helvetica"/>
                              <w:color w:val="5F5F5F"/>
                              <w:sz w:val="12"/>
                              <w:szCs w:val="12"/>
                              <w:lang w:eastAsia="en-GB"/>
                            </w:rPr>
                            <w:t xml:space="preserve">IMPORTANT: The information, specifications, procedures and recommendations herein (together “information”) are based on our experience and we believe these to be accurate. No representation, guarantee or warranty is made as to the accuracy or completeness of the information or that the information will avoid losses or damages or give desired results. It is purchaser’s sole responsibility to test and determine the suitability of any product for the intended use. Tests should be repeated if materials or conditions change in any way. No employee, distributor or agent has any right to change these facts and offer a guarantee of performance. </w:t>
                          </w:r>
                          <w:r w:rsidRPr="00C35D7E">
                            <w:rPr>
                              <w:rFonts w:cs="Helvetica"/>
                              <w:i/>
                              <w:iCs/>
                              <w:color w:val="5F5F5F"/>
                              <w:sz w:val="12"/>
                              <w:szCs w:val="12"/>
                              <w:lang w:val="en-GB"/>
                            </w:rPr>
                            <w:t xml:space="preserve"> </w:t>
                          </w:r>
                        </w:p>
                        <w:p w14:paraId="276BC6BD" w14:textId="77777777" w:rsidR="009A68D8" w:rsidRPr="00C35D7E" w:rsidRDefault="009A68D8" w:rsidP="00A44266">
                          <w:pPr>
                            <w:rPr>
                              <w:color w:val="5F5F5F"/>
                              <w:sz w:val="12"/>
                              <w:szCs w:val="1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CDE7DB7" id="Text Box 33" o:spid="_x0000_s1030" type="#_x0000_t202" style="position:absolute;left:0;text-align:left;margin-left:-46.2pt;margin-top:72.5pt;width:307.55pt;height:57.9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" stroked="f">
              <v:textbox>
                <w:txbxContent>
                  <w:p w:rsidR="00C35D7E" w:rsidRPr="00C35D7E" w:rsidRDefault="00C35D7E" w:rsidP="00B85944">
                    <w:pPr>
                      <w:tabs>
                        <w:tab w:val="left" w:pos="450"/>
                      </w:tabs>
                      <w:ind w:left="360"/>
                      <w:jc w:val="both"/>
                      <w:rPr>
                        <w:rFonts w:cs="Helvetica"/>
                        <w:i/>
                        <w:iCs/>
                        <w:color w:val="5F5F5F"/>
                        <w:sz w:val="12"/>
                        <w:szCs w:val="12"/>
                        <w:lang w:val="en-GB"/>
                      </w:rPr>
                    </w:pPr>
                    <w:r w:rsidRPr="00C35D7E">
                      <w:rPr>
                        <w:rFonts w:cs="Helvetica"/>
                        <w:color w:val="5F5F5F"/>
                        <w:sz w:val="12"/>
                        <w:szCs w:val="12"/>
                        <w:lang w:eastAsia="en-GB"/>
                      </w:rPr>
                      <w:t xml:space="preserve">IMPORTANT: The information, specifications, procedures and recommendations herein (together “information”) are based on our experience and we believe these to be accurate. No representation, guarantee or warranty is made as to the accuracy or completeness of the information or that the information will avoid losses or damages or give desired results. It is purchaser’s sole responsibility to test and determine the suitability of any product for the intended use. Tests should be repeated if materials or conditions change in any way. No employee, distributor or agent has any right to change these facts and offer a guarantee of performance. </w:t>
                    </w:r>
                    <w:r w:rsidRPr="00C35D7E">
                      <w:rPr>
                        <w:rFonts w:cs="Helvetica"/>
                        <w:i/>
                        <w:iCs/>
                        <w:color w:val="5F5F5F"/>
                        <w:sz w:val="12"/>
                        <w:szCs w:val="12"/>
                        <w:lang w:val="en-GB"/>
                      </w:rPr>
                      <w:t xml:space="preserve"> </w:t>
                    </w:r>
                  </w:p>
                  <w:p w:rsidR="009A68D8" w:rsidRPr="00C35D7E" w:rsidRDefault="009A68D8" w:rsidP="00A44266">
                    <w:pPr>
                      <w:rPr>
                        <w:color w:val="5F5F5F"/>
                        <w:sz w:val="12"/>
                        <w:szCs w:val="12"/>
                      </w:rPr>
                    </w:pPr>
                  </w:p>
                </w:txbxContent>
              </v:textbox>
            </v:shape>
          </w:pict>
        </mc:Fallback>
      </mc:AlternateContent>
    </w:r>
    <w:r>
      <w:rPr>
        <w:noProof/>
      </w:rPr>
      <mc:AlternateContent>
        <mc:Choice Requires="wps">
          <w:drawing>
            <wp:anchor distT="0" distB="0" distL="114300" distR="114300" simplePos="0" relativeHeight="251653632" behindDoc="0" locked="0" layoutInCell="1" allowOverlap="1" wp14:anchorId="0DBF0A33" wp14:editId="74F70B29">
              <wp:simplePos x="0" y="0"/>
              <wp:positionH relativeFrom="column">
                <wp:posOffset>-447675</wp:posOffset>
              </wp:positionH>
              <wp:positionV relativeFrom="paragraph">
                <wp:posOffset>263525</wp:posOffset>
              </wp:positionV>
              <wp:extent cx="7945120" cy="0"/>
              <wp:effectExtent l="19050" t="25400" r="27305" b="22225"/>
              <wp:wrapNone/>
              <wp:docPr id="14"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5120" cy="0"/>
                      </a:xfrm>
                      <a:prstGeom prst="straightConnector1">
                        <a:avLst/>
                      </a:prstGeom>
                      <a:noFill/>
                      <a:ln w="38100">
                        <a:solidFill>
                          <a:srgbClr val="548DD4"/>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A7179A9" id="_x0000_t32" coordsize="21600,21600" o:spt="32" o:oned="t" path="m,l21600,21600e" filled="f">
              <v:path arrowok="t" fillok="f" o:connecttype="none"/>
              <o:lock v:ext="edit" shapetype="t"/>
            </v:shapetype>
            <v:shape id="AutoShape 34" o:spid="_x0000_s1026" type="#_x0000_t32" style="position:absolute;margin-left:-35.25pt;margin-top:20.75pt;width:625.6pt;height:0;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" strokecolor="#548dd4" strokeweight="3pt">
              <v:shadow color="#243f60" opacity=".5" offset="1pt"/>
            </v:shape>
          </w:pict>
        </mc:Fallback>
      </mc:AlternateContent>
    </w:r>
    <w:r>
      <w:rPr>
        <w:noProof/>
      </w:rPr>
      <mc:AlternateContent>
        <mc:Choice Requires="wps">
          <w:drawing>
            <wp:anchor distT="0" distB="0" distL="114300" distR="114300" simplePos="0" relativeHeight="251655680" behindDoc="0" locked="0" layoutInCell="1" allowOverlap="1" wp14:anchorId="44740C6B" wp14:editId="330D4DB2">
              <wp:simplePos x="0" y="0"/>
              <wp:positionH relativeFrom="column">
                <wp:posOffset>3905250</wp:posOffset>
              </wp:positionH>
              <wp:positionV relativeFrom="paragraph">
                <wp:posOffset>920750</wp:posOffset>
              </wp:positionV>
              <wp:extent cx="1266825" cy="807085"/>
              <wp:effectExtent l="0" t="0" r="0" b="0"/>
              <wp:wrapNone/>
              <wp:docPr id="1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807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83919" w14:textId="77777777" w:rsidR="00A73D1E" w:rsidRPr="003B200B" w:rsidRDefault="00A73D1E" w:rsidP="00A73D1E">
                          <w:pPr>
                            <w:spacing w:after="0"/>
                            <w:rPr>
                              <w:rFonts w:eastAsia="Times New Roman" w:cs="Arial"/>
                              <w:b/>
                              <w:color w:val="5F5F5F"/>
                              <w:sz w:val="16"/>
                              <w:lang w:val="en-GB" w:eastAsia="en-GB"/>
                            </w:rPr>
                          </w:pPr>
                          <w:r w:rsidRPr="003B200B">
                            <w:rPr>
                              <w:rFonts w:eastAsia="Times New Roman" w:cs="Arial"/>
                              <w:b/>
                              <w:color w:val="5F5F5F"/>
                              <w:sz w:val="16"/>
                              <w:lang w:val="en-GB" w:eastAsia="en-GB"/>
                            </w:rPr>
                            <w:t>North America</w:t>
                          </w:r>
                        </w:p>
                        <w:p w14:paraId="43835A5C" w14:textId="77777777" w:rsidR="00A73D1E" w:rsidRPr="003B200B" w:rsidRDefault="00A73D1E" w:rsidP="00A73D1E">
                          <w:pPr>
                            <w:spacing w:after="0"/>
                            <w:rPr>
                              <w:rFonts w:eastAsia="Times New Roman" w:cs="Arial"/>
                              <w:color w:val="5F5F5F"/>
                              <w:sz w:val="16"/>
                              <w:lang w:val="en-GB" w:eastAsia="en-GB"/>
                            </w:rPr>
                          </w:pPr>
                          <w:r w:rsidRPr="003B200B">
                            <w:rPr>
                              <w:rFonts w:eastAsia="Times New Roman" w:cs="Arial"/>
                              <w:color w:val="5F5F5F"/>
                              <w:sz w:val="16"/>
                              <w:lang w:val="en-GB" w:eastAsia="en-GB"/>
                            </w:rPr>
                            <w:t>+888-HBFULLER</w:t>
                          </w:r>
                        </w:p>
                        <w:p w14:paraId="212E52F1" w14:textId="77777777" w:rsidR="00A73D1E" w:rsidRPr="003B200B" w:rsidRDefault="00A73D1E" w:rsidP="00A73D1E">
                          <w:pPr>
                            <w:spacing w:after="0"/>
                            <w:rPr>
                              <w:rFonts w:eastAsia="Times New Roman" w:cs="Arial"/>
                              <w:color w:val="5F5F5F"/>
                              <w:sz w:val="16"/>
                              <w:lang w:val="en-GB" w:eastAsia="en-GB"/>
                            </w:rPr>
                          </w:pPr>
                          <w:r w:rsidRPr="003B200B">
                            <w:rPr>
                              <w:rFonts w:eastAsia="Times New Roman" w:cs="Arial"/>
                              <w:color w:val="5F5F5F"/>
                              <w:sz w:val="16"/>
                              <w:lang w:val="en-GB" w:eastAsia="en-GB"/>
                            </w:rPr>
                            <w:t>+888-423-8553</w:t>
                          </w:r>
                        </w:p>
                        <w:p w14:paraId="0930A106" w14:textId="77777777" w:rsidR="00A73D1E" w:rsidRPr="003B200B" w:rsidRDefault="00A73D1E" w:rsidP="00A73D1E">
                          <w:pPr>
                            <w:spacing w:after="0"/>
                            <w:rPr>
                              <w:rFonts w:eastAsia="Times New Roman" w:cs="Arial"/>
                              <w:color w:val="5F5F5F"/>
                              <w:sz w:val="16"/>
                              <w:lang w:val="en-GB" w:eastAsia="en-GB"/>
                            </w:rPr>
                          </w:pPr>
                        </w:p>
                        <w:p w14:paraId="299E22DF" w14:textId="77777777" w:rsidR="00A73D1E" w:rsidRPr="003B200B" w:rsidRDefault="006567DD" w:rsidP="00A73D1E">
                          <w:pPr>
                            <w:spacing w:after="0"/>
                            <w:rPr>
                              <w:color w:val="5F5F5F"/>
                            </w:rPr>
                          </w:pPr>
                          <w:hyperlink r:id="rId1" w:history="1">
                            <w:r w:rsidR="00A73D1E" w:rsidRPr="003B200B">
                              <w:rPr>
                                <w:rFonts w:eastAsia="Times New Roman" w:cs="Arial"/>
                                <w:b/>
                                <w:color w:val="5F5F5F"/>
                                <w:sz w:val="16"/>
                                <w:lang w:val="en-GB" w:eastAsia="en-GB"/>
                              </w:rPr>
                              <w:t>inquiry@hbfuller.com</w:t>
                            </w:r>
                          </w:hyperlink>
                        </w:p>
                        <w:p w14:paraId="32AC87A0" w14:textId="77777777" w:rsidR="008771F9" w:rsidRPr="003B200B" w:rsidRDefault="008771F9" w:rsidP="00A73D1E">
                          <w:pPr>
                            <w:spacing w:after="0"/>
                            <w:rPr>
                              <w:rFonts w:eastAsia="Times New Roman" w:cs="Arial"/>
                              <w:b/>
                              <w:color w:val="5F5F5F"/>
                              <w:sz w:val="12"/>
                              <w:lang w:val="en-GB" w:eastAsia="en-GB"/>
                            </w:rPr>
                          </w:pPr>
                          <w:r w:rsidRPr="003B200B">
                            <w:rPr>
                              <w:b/>
                              <w:color w:val="5F5F5F"/>
                              <w:sz w:val="16"/>
                            </w:rPr>
                            <w:t>www.hbfuller.com</w:t>
                          </w:r>
                        </w:p>
                        <w:p w14:paraId="1FDBCAF6" w14:textId="77777777" w:rsidR="003905A5" w:rsidRPr="003B200B" w:rsidRDefault="003905A5" w:rsidP="00A73D1E">
                          <w:pPr>
                            <w:spacing w:after="0"/>
                            <w:rPr>
                              <w:color w:val="5F5F5F"/>
                              <w:sz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2A30129" id="Text Box 50" o:spid="_x0000_s1031" type="#_x0000_t202" style="position:absolute;left:0;text-align:left;margin-left:307.5pt;margin-top:72.5pt;width:99.75pt;height:63.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" filled="f" stroked="f">
              <v:textbox>
                <w:txbxContent>
                  <w:p w:rsidR="00A73D1E" w:rsidRPr="003B200B" w:rsidRDefault="00A73D1E" w:rsidP="00A73D1E">
                    <w:pPr>
                      <w:spacing w:after="0"/>
                      <w:rPr>
                        <w:rFonts w:eastAsia="Times New Roman" w:cs="Arial"/>
                        <w:b/>
                        <w:color w:val="5F5F5F"/>
                        <w:sz w:val="16"/>
                        <w:lang w:val="en-GB" w:eastAsia="en-GB"/>
                      </w:rPr>
                    </w:pPr>
                    <w:r w:rsidRPr="003B200B">
                      <w:rPr>
                        <w:rFonts w:eastAsia="Times New Roman" w:cs="Arial"/>
                        <w:b/>
                        <w:color w:val="5F5F5F"/>
                        <w:sz w:val="16"/>
                        <w:lang w:val="en-GB" w:eastAsia="en-GB"/>
                      </w:rPr>
                      <w:t>North America</w:t>
                    </w:r>
                  </w:p>
                  <w:p w:rsidR="00A73D1E" w:rsidRPr="003B200B" w:rsidRDefault="00A73D1E" w:rsidP="00A73D1E">
                    <w:pPr>
                      <w:spacing w:after="0"/>
                      <w:rPr>
                        <w:rFonts w:eastAsia="Times New Roman" w:cs="Arial"/>
                        <w:color w:val="5F5F5F"/>
                        <w:sz w:val="16"/>
                        <w:lang w:val="en-GB" w:eastAsia="en-GB"/>
                      </w:rPr>
                    </w:pPr>
                    <w:r w:rsidRPr="003B200B">
                      <w:rPr>
                        <w:rFonts w:eastAsia="Times New Roman" w:cs="Arial"/>
                        <w:color w:val="5F5F5F"/>
                        <w:sz w:val="16"/>
                        <w:lang w:val="en-GB" w:eastAsia="en-GB"/>
                      </w:rPr>
                      <w:t>+888-HBFULLER</w:t>
                    </w:r>
                  </w:p>
                  <w:p w:rsidR="00A73D1E" w:rsidRPr="003B200B" w:rsidRDefault="00A73D1E" w:rsidP="00A73D1E">
                    <w:pPr>
                      <w:spacing w:after="0"/>
                      <w:rPr>
                        <w:rFonts w:eastAsia="Times New Roman" w:cs="Arial"/>
                        <w:color w:val="5F5F5F"/>
                        <w:sz w:val="16"/>
                        <w:lang w:val="en-GB" w:eastAsia="en-GB"/>
                      </w:rPr>
                    </w:pPr>
                    <w:r w:rsidRPr="003B200B">
                      <w:rPr>
                        <w:rFonts w:eastAsia="Times New Roman" w:cs="Arial"/>
                        <w:color w:val="5F5F5F"/>
                        <w:sz w:val="16"/>
                        <w:lang w:val="en-GB" w:eastAsia="en-GB"/>
                      </w:rPr>
                      <w:t>+888-423-8553</w:t>
                    </w:r>
                  </w:p>
                  <w:p w:rsidR="00A73D1E" w:rsidRPr="003B200B" w:rsidRDefault="00A73D1E" w:rsidP="00A73D1E">
                    <w:pPr>
                      <w:spacing w:after="0"/>
                      <w:rPr>
                        <w:rFonts w:eastAsia="Times New Roman" w:cs="Arial"/>
                        <w:color w:val="5F5F5F"/>
                        <w:sz w:val="16"/>
                        <w:lang w:val="en-GB" w:eastAsia="en-GB"/>
                      </w:rPr>
                    </w:pPr>
                  </w:p>
                  <w:p w:rsidR="00A73D1E" w:rsidRPr="003B200B" w:rsidRDefault="002276C1" w:rsidP="00A73D1E">
                    <w:pPr>
                      <w:spacing w:after="0"/>
                      <w:rPr>
                        <w:color w:val="5F5F5F"/>
                      </w:rPr>
                    </w:pPr>
                    <w:hyperlink r:id="rId2" w:history="1">
                      <w:r w:rsidR="00A73D1E" w:rsidRPr="003B200B">
                        <w:rPr>
                          <w:rFonts w:eastAsia="Times New Roman" w:cs="Arial"/>
                          <w:b/>
                          <w:color w:val="5F5F5F"/>
                          <w:sz w:val="16"/>
                          <w:lang w:val="en-GB" w:eastAsia="en-GB"/>
                        </w:rPr>
                        <w:t>inquiry@hbfuller.com</w:t>
                      </w:r>
                    </w:hyperlink>
                  </w:p>
                  <w:p w:rsidR="008771F9" w:rsidRPr="003B200B" w:rsidRDefault="008771F9" w:rsidP="00A73D1E">
                    <w:pPr>
                      <w:spacing w:after="0"/>
                      <w:rPr>
                        <w:rFonts w:eastAsia="Times New Roman" w:cs="Arial"/>
                        <w:b/>
                        <w:color w:val="5F5F5F"/>
                        <w:sz w:val="12"/>
                        <w:lang w:val="en-GB" w:eastAsia="en-GB"/>
                      </w:rPr>
                    </w:pPr>
                    <w:r w:rsidRPr="003B200B">
                      <w:rPr>
                        <w:b/>
                        <w:color w:val="5F5F5F"/>
                        <w:sz w:val="16"/>
                      </w:rPr>
                      <w:t>www.hbfuller.com</w:t>
                    </w:r>
                  </w:p>
                  <w:p w:rsidR="003905A5" w:rsidRPr="003B200B" w:rsidRDefault="003905A5" w:rsidP="00A73D1E">
                    <w:pPr>
                      <w:spacing w:after="0"/>
                      <w:rPr>
                        <w:color w:val="5F5F5F"/>
                        <w:sz w:val="16"/>
                      </w:rPr>
                    </w:pPr>
                  </w:p>
                </w:txbxContent>
              </v:textbox>
            </v:shape>
          </w:pict>
        </mc:Fallback>
      </mc:AlternateContent>
    </w:r>
    <w:r w:rsidR="00B85944">
      <w:rPr>
        <w:noProof/>
      </w:rPr>
      <w:drawing>
        <wp:anchor distT="0" distB="0" distL="114300" distR="114300" simplePos="0" relativeHeight="251651584" behindDoc="0" locked="0" layoutInCell="1" allowOverlap="1" wp14:anchorId="206A83ED" wp14:editId="3153E1E8">
          <wp:simplePos x="0" y="0"/>
          <wp:positionH relativeFrom="column">
            <wp:posOffset>5572125</wp:posOffset>
          </wp:positionH>
          <wp:positionV relativeFrom="paragraph">
            <wp:posOffset>849630</wp:posOffset>
          </wp:positionV>
          <wp:extent cx="1441450" cy="771525"/>
          <wp:effectExtent l="19050" t="0" r="6350" b="0"/>
          <wp:wrapSquare wrapText="bothSides"/>
          <wp:docPr id="32" name="Picture 32" descr="HBF%20Logo_VertColor%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BF%20Logo_VertColor%20copy"/>
                  <pic:cNvPicPr>
                    <a:picLocks noChangeAspect="1" noChangeArrowheads="1"/>
                  </pic:cNvPicPr>
                </pic:nvPicPr>
                <pic:blipFill>
                  <a:blip r:embed="rId3"/>
                  <a:srcRect t="17384"/>
                  <a:stretch>
                    <a:fillRect/>
                  </a:stretch>
                </pic:blipFill>
                <pic:spPr bwMode="auto">
                  <a:xfrm>
                    <a:off x="0" y="0"/>
                    <a:ext cx="1441450" cy="771525"/>
                  </a:xfrm>
                  <a:prstGeom prst="rect">
                    <a:avLst/>
                  </a:prstGeom>
                  <a:noFill/>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CF4F46" w14:textId="77777777" w:rsidR="003E3B74" w:rsidRDefault="003E3B74">
      <w:r>
        <w:separator/>
      </w:r>
    </w:p>
  </w:footnote>
  <w:footnote w:type="continuationSeparator" w:id="0">
    <w:p w14:paraId="5BBF6B54" w14:textId="77777777" w:rsidR="003E3B74" w:rsidRDefault="003E3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8D730" w14:textId="77777777" w:rsidR="002D79E7" w:rsidRDefault="00021EE3">
    <w:pPr>
      <w:pStyle w:val="Header"/>
    </w:pPr>
    <w:r>
      <w:rPr>
        <w:noProof/>
      </w:rPr>
      <mc:AlternateContent>
        <mc:Choice Requires="wps">
          <w:drawing>
            <wp:anchor distT="0" distB="0" distL="114300" distR="114300" simplePos="0" relativeHeight="251667968" behindDoc="0" locked="0" layoutInCell="1" allowOverlap="1" wp14:anchorId="6104B5CE" wp14:editId="0CBF9075">
              <wp:simplePos x="0" y="0"/>
              <wp:positionH relativeFrom="column">
                <wp:posOffset>-273050</wp:posOffset>
              </wp:positionH>
              <wp:positionV relativeFrom="paragraph">
                <wp:posOffset>1169670</wp:posOffset>
              </wp:positionV>
              <wp:extent cx="1311275" cy="306070"/>
              <wp:effectExtent l="3175" t="0" r="0" b="635"/>
              <wp:wrapNone/>
              <wp:docPr id="20"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D3993" w14:textId="77777777" w:rsidR="00A66612" w:rsidRPr="007676DB" w:rsidRDefault="005A0331" w:rsidP="00A66612">
                          <w:pPr>
                            <w:rPr>
                              <w:rFonts w:asciiTheme="minorHAnsi" w:hAnsiTheme="minorHAnsi"/>
                              <w:b/>
                              <w:i/>
                              <w:color w:val="FFFFFF"/>
                              <w:sz w:val="22"/>
                            </w:rPr>
                          </w:pPr>
                          <w:r>
                            <w:rPr>
                              <w:rFonts w:asciiTheme="minorHAnsi" w:hAnsiTheme="minorHAnsi"/>
                              <w:b/>
                              <w:color w:val="FFFFFF"/>
                              <w:sz w:val="22"/>
                            </w:rPr>
                            <w:t>October 2014</w:t>
                          </w:r>
                        </w:p>
                        <w:p w14:paraId="2F968622" w14:textId="77777777" w:rsidR="00A66612" w:rsidRPr="005858A0" w:rsidRDefault="00A66612" w:rsidP="00A66612">
                          <w:pPr>
                            <w:jc w:val="right"/>
                            <w:rPr>
                              <w:color w:va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1D0FC439" id="_x0000_t202" coordsize="21600,21600" o:spt="202" path="m,l,21600r21600,l21600,xe">
              <v:stroke joinstyle="miter"/>
              <v:path gradientshapeok="t" o:connecttype="rect"/>
            </v:shapetype>
            <v:shape id="Text Box 77" o:spid="_x0000_s1026" type="#_x0000_t202" style="position:absolute;margin-left:-21.5pt;margin-top:92.1pt;width:103.25pt;height:24.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" filled="f" stroked="f">
              <v:textbox>
                <w:txbxContent>
                  <w:p w:rsidR="00A66612" w:rsidRPr="007676DB" w:rsidRDefault="005A0331" w:rsidP="00A66612">
                    <w:pPr>
                      <w:rPr>
                        <w:rFonts w:asciiTheme="minorHAnsi" w:hAnsiTheme="minorHAnsi"/>
                        <w:b/>
                        <w:i/>
                        <w:color w:val="FFFFFF"/>
                        <w:sz w:val="22"/>
                      </w:rPr>
                    </w:pPr>
                    <w:r>
                      <w:rPr>
                        <w:rFonts w:asciiTheme="minorHAnsi" w:hAnsiTheme="minorHAnsi"/>
                        <w:b/>
                        <w:color w:val="FFFFFF"/>
                        <w:sz w:val="22"/>
                      </w:rPr>
                      <w:t>October 2014</w:t>
                    </w:r>
                  </w:p>
                  <w:p w:rsidR="00A66612" w:rsidRPr="005858A0" w:rsidRDefault="00A66612" w:rsidP="00A66612">
                    <w:pPr>
                      <w:jc w:val="right"/>
                      <w:rPr>
                        <w:color w:val="FFFFFF"/>
                      </w:rPr>
                    </w:pPr>
                  </w:p>
                </w:txbxContent>
              </v:textbox>
            </v:shape>
          </w:pict>
        </mc:Fallback>
      </mc:AlternateContent>
    </w:r>
    <w:r w:rsidR="00A66612">
      <w:rPr>
        <w:noProof/>
      </w:rPr>
      <w:drawing>
        <wp:anchor distT="0" distB="0" distL="114300" distR="114300" simplePos="0" relativeHeight="251666944" behindDoc="0" locked="0" layoutInCell="1" allowOverlap="1" wp14:anchorId="2C158C35" wp14:editId="51B08D77">
          <wp:simplePos x="0" y="0"/>
          <wp:positionH relativeFrom="column">
            <wp:posOffset>-228600</wp:posOffset>
          </wp:positionH>
          <wp:positionV relativeFrom="paragraph">
            <wp:posOffset>314325</wp:posOffset>
          </wp:positionV>
          <wp:extent cx="3043555" cy="666750"/>
          <wp:effectExtent l="19050" t="0" r="4445" b="0"/>
          <wp:wrapTopAndBottom/>
          <wp:docPr id="1" name="Picture 54" descr="HBF Logo_HorizColor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BF Logo_HorizColor copy"/>
                  <pic:cNvPicPr>
                    <a:picLocks noChangeAspect="1" noChangeArrowheads="1"/>
                  </pic:cNvPicPr>
                </pic:nvPicPr>
                <pic:blipFill>
                  <a:blip r:embed="rId1"/>
                  <a:srcRect/>
                  <a:stretch>
                    <a:fillRect/>
                  </a:stretch>
                </pic:blipFill>
                <pic:spPr bwMode="auto">
                  <a:xfrm>
                    <a:off x="0" y="0"/>
                    <a:ext cx="3043555" cy="666750"/>
                  </a:xfrm>
                  <a:prstGeom prst="rect">
                    <a:avLst/>
                  </a:prstGeom>
                  <a:noFill/>
                </pic:spPr>
              </pic:pic>
            </a:graphicData>
          </a:graphic>
        </wp:anchor>
      </w:drawing>
    </w:r>
    <w:r w:rsidR="0019606F">
      <w:rPr>
        <w:noProof/>
      </w:rPr>
      <w:drawing>
        <wp:anchor distT="0" distB="0" distL="114300" distR="114300" simplePos="0" relativeHeight="251663872" behindDoc="1" locked="0" layoutInCell="1" allowOverlap="1" wp14:anchorId="7D30019E" wp14:editId="35BB001D">
          <wp:simplePos x="0" y="0"/>
          <wp:positionH relativeFrom="column">
            <wp:posOffset>4851400</wp:posOffset>
          </wp:positionH>
          <wp:positionV relativeFrom="paragraph">
            <wp:posOffset>76200</wp:posOffset>
          </wp:positionV>
          <wp:extent cx="2162175" cy="1076325"/>
          <wp:effectExtent l="19050" t="0" r="9525" b="0"/>
          <wp:wrapThrough wrapText="bothSides">
            <wp:wrapPolygon edited="0">
              <wp:start x="-190" y="0"/>
              <wp:lineTo x="-190" y="21409"/>
              <wp:lineTo x="21695" y="21409"/>
              <wp:lineTo x="21695" y="0"/>
              <wp:lineTo x="-190" y="0"/>
            </wp:wrapPolygon>
          </wp:wrapThrough>
          <wp:docPr id="66" name="Picture 66" descr="hbf north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bf north america"/>
                  <pic:cNvPicPr>
                    <a:picLocks noChangeAspect="1" noChangeArrowheads="1"/>
                  </pic:cNvPicPr>
                </pic:nvPicPr>
                <pic:blipFill>
                  <a:blip r:embed="rId2"/>
                  <a:srcRect l="6624" t="11238" r="4375" b="7339"/>
                  <a:stretch>
                    <a:fillRect/>
                  </a:stretch>
                </pic:blipFill>
                <pic:spPr bwMode="auto">
                  <a:xfrm>
                    <a:off x="0" y="0"/>
                    <a:ext cx="2162175" cy="1076325"/>
                  </a:xfrm>
                  <a:prstGeom prst="rect">
                    <a:avLst/>
                  </a:prstGeom>
                  <a:noFill/>
                </pic:spPr>
              </pic:pic>
            </a:graphicData>
          </a:graphic>
        </wp:anchor>
      </w:drawing>
    </w:r>
    <w:r>
      <w:rPr>
        <w:noProof/>
      </w:rPr>
      <mc:AlternateContent>
        <mc:Choice Requires="wps">
          <w:drawing>
            <wp:anchor distT="0" distB="0" distL="114300" distR="114300" simplePos="0" relativeHeight="251659776" behindDoc="0" locked="0" layoutInCell="1" allowOverlap="1" wp14:anchorId="620019CC" wp14:editId="38EA88F7">
              <wp:simplePos x="0" y="0"/>
              <wp:positionH relativeFrom="column">
                <wp:posOffset>-914400</wp:posOffset>
              </wp:positionH>
              <wp:positionV relativeFrom="paragraph">
                <wp:posOffset>1192530</wp:posOffset>
              </wp:positionV>
              <wp:extent cx="8220075" cy="215900"/>
              <wp:effectExtent l="9525" t="11430" r="9525" b="10795"/>
              <wp:wrapNone/>
              <wp:docPr id="19"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0075" cy="215900"/>
                      </a:xfrm>
                      <a:prstGeom prst="rect">
                        <a:avLst/>
                      </a:prstGeom>
                      <a:solidFill>
                        <a:srgbClr val="1A65C0"/>
                      </a:solidFill>
                      <a:ln w="9525">
                        <a:solidFill>
                          <a:srgbClr val="1A65C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38D689D7" id="Rectangle 61" o:spid="_x0000_s1026" style="position:absolute;margin-left:-1in;margin-top:93.9pt;width:647.25pt;height:1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" fillcolor="#1a65c0" strokecolor="#1a65c0"/>
          </w:pict>
        </mc:Fallback>
      </mc:AlternateContent>
    </w:r>
    <w:r>
      <w:rPr>
        <w:noProof/>
      </w:rPr>
      <mc:AlternateContent>
        <mc:Choice Requires="wps">
          <w:drawing>
            <wp:anchor distT="0" distB="0" distL="114300" distR="114300" simplePos="0" relativeHeight="251660800" behindDoc="0" locked="0" layoutInCell="1" allowOverlap="1" wp14:anchorId="18954E1D" wp14:editId="32E274F8">
              <wp:simplePos x="0" y="0"/>
              <wp:positionH relativeFrom="column">
                <wp:posOffset>4756150</wp:posOffset>
              </wp:positionH>
              <wp:positionV relativeFrom="paragraph">
                <wp:posOffset>1149350</wp:posOffset>
              </wp:positionV>
              <wp:extent cx="2120900" cy="259715"/>
              <wp:effectExtent l="3175" t="0" r="0" b="635"/>
              <wp:wrapNone/>
              <wp:docPr id="18"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900"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1B5B10" w14:textId="77777777" w:rsidR="006817F9" w:rsidRPr="0019606F" w:rsidRDefault="006817F9" w:rsidP="006817F9">
                          <w:pPr>
                            <w:rPr>
                              <w:rFonts w:asciiTheme="minorHAnsi" w:hAnsiTheme="minorHAnsi"/>
                              <w:color w:val="FFFFFF"/>
                            </w:rPr>
                          </w:pPr>
                          <w:r w:rsidRPr="0019606F">
                            <w:rPr>
                              <w:rFonts w:asciiTheme="minorHAnsi" w:hAnsiTheme="minorHAnsi"/>
                              <w:b/>
                              <w:color w:val="FFFFFF"/>
                              <w:sz w:val="28"/>
                            </w:rPr>
                            <w:t xml:space="preserve">   </w:t>
                          </w:r>
                          <w:r w:rsidR="002D7087" w:rsidRPr="0019606F">
                            <w:rPr>
                              <w:rFonts w:asciiTheme="minorHAnsi" w:hAnsiTheme="minorHAnsi"/>
                              <w:b/>
                              <w:color w:val="FFFFFF"/>
                              <w:sz w:val="28"/>
                            </w:rPr>
                            <w:t>TECHNICAL DATA SHEET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A908CF4" id="Text Box 62" o:spid="_x0000_s1027" type="#_x0000_t202" style="position:absolute;margin-left:374.5pt;margin-top:90.5pt;width:167pt;height:20.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" filled="f" stroked="f">
              <v:textbox>
                <w:txbxContent>
                  <w:p w:rsidR="006817F9" w:rsidRPr="0019606F" w:rsidRDefault="006817F9" w:rsidP="006817F9">
                    <w:pPr>
                      <w:rPr>
                        <w:rFonts w:asciiTheme="minorHAnsi" w:hAnsiTheme="minorHAnsi"/>
                        <w:color w:val="FFFFFF"/>
                      </w:rPr>
                    </w:pPr>
                    <w:r w:rsidRPr="0019606F">
                      <w:rPr>
                        <w:rFonts w:asciiTheme="minorHAnsi" w:hAnsiTheme="minorHAnsi"/>
                        <w:b/>
                        <w:color w:val="FFFFFF"/>
                        <w:sz w:val="28"/>
                      </w:rPr>
                      <w:t xml:space="preserve">   </w:t>
                    </w:r>
                    <w:r w:rsidR="002D7087" w:rsidRPr="0019606F">
                      <w:rPr>
                        <w:rFonts w:asciiTheme="minorHAnsi" w:hAnsiTheme="minorHAnsi"/>
                        <w:b/>
                        <w:color w:val="FFFFFF"/>
                        <w:sz w:val="28"/>
                      </w:rPr>
                      <w:t>TECHNICAL DATA SHEET</w:t>
                    </w:r>
                  </w:p>
                </w:txbxContent>
              </v:textbox>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B9830" w14:textId="77777777" w:rsidR="002D79E7" w:rsidRPr="00EC7372" w:rsidRDefault="00021EE3">
    <w:pPr>
      <w:pStyle w:val="Header"/>
      <w:rPr>
        <w:color w:val="0039A6"/>
      </w:rPr>
    </w:pPr>
    <w:r>
      <w:rPr>
        <w:noProof/>
        <w:color w:val="0039A6"/>
      </w:rPr>
      <mc:AlternateContent>
        <mc:Choice Requires="wps">
          <w:drawing>
            <wp:anchor distT="0" distB="0" distL="114300" distR="114300" simplePos="0" relativeHeight="251664896" behindDoc="0" locked="0" layoutInCell="1" allowOverlap="1" wp14:anchorId="7A0E4DB4" wp14:editId="11C7FD16">
              <wp:simplePos x="0" y="0"/>
              <wp:positionH relativeFrom="column">
                <wp:posOffset>-711200</wp:posOffset>
              </wp:positionH>
              <wp:positionV relativeFrom="paragraph">
                <wp:posOffset>1120775</wp:posOffset>
              </wp:positionV>
              <wp:extent cx="1311275" cy="306070"/>
              <wp:effectExtent l="3175" t="0" r="0" b="1905"/>
              <wp:wrapNone/>
              <wp:docPr id="12"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1275" cy="306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B8700" w14:textId="77777777" w:rsidR="007676DB" w:rsidRPr="007676DB" w:rsidRDefault="0072768B" w:rsidP="007676DB">
                          <w:pPr>
                            <w:rPr>
                              <w:rFonts w:asciiTheme="minorHAnsi" w:hAnsiTheme="minorHAnsi"/>
                              <w:b/>
                              <w:i/>
                              <w:color w:val="FFFFFF"/>
                              <w:sz w:val="22"/>
                            </w:rPr>
                          </w:pPr>
                          <w:r>
                            <w:rPr>
                              <w:rFonts w:asciiTheme="minorHAnsi" w:hAnsiTheme="minorHAnsi"/>
                              <w:b/>
                              <w:color w:val="FFFFFF"/>
                              <w:sz w:val="22"/>
                            </w:rPr>
                            <w:t>January 2015</w:t>
                          </w:r>
                        </w:p>
                        <w:p w14:paraId="24A6E84A" w14:textId="77777777" w:rsidR="007676DB" w:rsidRPr="005858A0" w:rsidRDefault="007676DB" w:rsidP="007676DB">
                          <w:pPr>
                            <w:jc w:val="right"/>
                            <w:rPr>
                              <w:color w:val="FFFFFF"/>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74" o:spid="_x0000_s1032" type="#_x0000_t202" style="position:absolute;margin-left:-55.95pt;margin-top:88.25pt;width:103.25pt;height:24.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" filled="f" stroked="f">
              <v:textbox>
                <w:txbxContent>
                  <w:p w14:paraId="56EB8700" w14:textId="77777777" w:rsidR="007676DB" w:rsidRPr="007676DB" w:rsidRDefault="0072768B" w:rsidP="007676DB">
                    <w:pPr>
                      <w:rPr>
                        <w:rFonts w:asciiTheme="minorHAnsi" w:hAnsiTheme="minorHAnsi"/>
                        <w:b/>
                        <w:i/>
                        <w:color w:val="FFFFFF"/>
                        <w:sz w:val="22"/>
                      </w:rPr>
                    </w:pPr>
                    <w:r>
                      <w:rPr>
                        <w:rFonts w:asciiTheme="minorHAnsi" w:hAnsiTheme="minorHAnsi"/>
                        <w:b/>
                        <w:color w:val="FFFFFF"/>
                        <w:sz w:val="22"/>
                      </w:rPr>
                      <w:t>January 2015</w:t>
                    </w:r>
                  </w:p>
                  <w:p w14:paraId="24A6E84A" w14:textId="77777777" w:rsidR="007676DB" w:rsidRPr="005858A0" w:rsidRDefault="007676DB" w:rsidP="007676DB">
                    <w:pPr>
                      <w:jc w:val="right"/>
                      <w:rPr>
                        <w:color w:val="FFFFFF"/>
                      </w:rPr>
                    </w:pP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94728"/>
    <w:multiLevelType w:val="hybridMultilevel"/>
    <w:tmpl w:val="21D40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4D42D15"/>
    <w:multiLevelType w:val="hybridMultilevel"/>
    <w:tmpl w:val="5224B78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D44CC2"/>
    <w:multiLevelType w:val="hybridMultilevel"/>
    <w:tmpl w:val="073497A8"/>
    <w:lvl w:ilvl="0" w:tplc="7E96B046">
      <w:start w:val="1"/>
      <w:numFmt w:val="bullet"/>
      <w:lvlText w:val=""/>
      <w:lvlJc w:val="left"/>
      <w:pPr>
        <w:ind w:left="420" w:hanging="420"/>
      </w:pPr>
      <w:rPr>
        <w:rFonts w:ascii="Wingdings" w:hAnsi="Wingdings" w:hint="default"/>
        <w:sz w:val="12"/>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2F77B5"/>
    <w:multiLevelType w:val="hybridMultilevel"/>
    <w:tmpl w:val="4C748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FF0B90"/>
    <w:multiLevelType w:val="hybridMultilevel"/>
    <w:tmpl w:val="02D64020"/>
    <w:lvl w:ilvl="0" w:tplc="B798F902">
      <w:start w:val="1"/>
      <w:numFmt w:val="decimal"/>
      <w:lvlText w:val="%1."/>
      <w:lvlJc w:val="left"/>
      <w:pPr>
        <w:ind w:left="360" w:hanging="360"/>
      </w:pPr>
      <w:rPr>
        <w:sz w:val="20"/>
        <w:szCs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DC55FFB"/>
    <w:multiLevelType w:val="hybridMultilevel"/>
    <w:tmpl w:val="BD309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F2639AB"/>
    <w:multiLevelType w:val="hybridMultilevel"/>
    <w:tmpl w:val="084EE0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E6B715A"/>
    <w:multiLevelType w:val="hybridMultilevel"/>
    <w:tmpl w:val="AE7E8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4AA1627"/>
    <w:multiLevelType w:val="hybridMultilevel"/>
    <w:tmpl w:val="10643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863DE5"/>
    <w:multiLevelType w:val="hybridMultilevel"/>
    <w:tmpl w:val="C26E9982"/>
    <w:lvl w:ilvl="0" w:tplc="B6F8FD2C">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5"/>
  </w:num>
  <w:num w:numId="5">
    <w:abstractNumId w:val="8"/>
  </w:num>
  <w:num w:numId="6">
    <w:abstractNumId w:val="2"/>
  </w:num>
  <w:num w:numId="7">
    <w:abstractNumId w:val="0"/>
  </w:num>
  <w:num w:numId="8">
    <w:abstractNumId w:val="7"/>
  </w:num>
  <w:num w:numId="9">
    <w:abstractNumId w:val="4"/>
  </w:num>
  <w:num w:numId="10">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ul, Ritu">
    <w15:presenceInfo w15:providerId="AD" w15:userId="S-1-5-21-743111359-2741597865-2623589095-42260"/>
  </w15:person>
  <w15:person w15:author="Moren, Mike">
    <w15:presenceInfo w15:providerId="AD" w15:userId="S-1-5-21-743111359-2741597865-2623589095-62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9E7"/>
    <w:rsid w:val="00002156"/>
    <w:rsid w:val="00002265"/>
    <w:rsid w:val="00010829"/>
    <w:rsid w:val="00012428"/>
    <w:rsid w:val="000168D6"/>
    <w:rsid w:val="00020E10"/>
    <w:rsid w:val="00021027"/>
    <w:rsid w:val="00021EE3"/>
    <w:rsid w:val="000243AE"/>
    <w:rsid w:val="00025C36"/>
    <w:rsid w:val="00053F54"/>
    <w:rsid w:val="000558D6"/>
    <w:rsid w:val="00063C50"/>
    <w:rsid w:val="00064555"/>
    <w:rsid w:val="00071AC9"/>
    <w:rsid w:val="00073177"/>
    <w:rsid w:val="00076002"/>
    <w:rsid w:val="00080782"/>
    <w:rsid w:val="0008297A"/>
    <w:rsid w:val="000A0369"/>
    <w:rsid w:val="000A3549"/>
    <w:rsid w:val="000B639A"/>
    <w:rsid w:val="000B67D9"/>
    <w:rsid w:val="000B6B8B"/>
    <w:rsid w:val="000B75D8"/>
    <w:rsid w:val="000D1367"/>
    <w:rsid w:val="000D1409"/>
    <w:rsid w:val="000E2D4F"/>
    <w:rsid w:val="000E3C33"/>
    <w:rsid w:val="000E5652"/>
    <w:rsid w:val="000F71D6"/>
    <w:rsid w:val="0010635E"/>
    <w:rsid w:val="00110632"/>
    <w:rsid w:val="00113917"/>
    <w:rsid w:val="00120261"/>
    <w:rsid w:val="00121A53"/>
    <w:rsid w:val="001355F0"/>
    <w:rsid w:val="00137FE7"/>
    <w:rsid w:val="00141572"/>
    <w:rsid w:val="00150A5A"/>
    <w:rsid w:val="00152AFF"/>
    <w:rsid w:val="001547D0"/>
    <w:rsid w:val="00161F72"/>
    <w:rsid w:val="001814DD"/>
    <w:rsid w:val="00184674"/>
    <w:rsid w:val="001864BC"/>
    <w:rsid w:val="0019606F"/>
    <w:rsid w:val="00196245"/>
    <w:rsid w:val="001A1D1E"/>
    <w:rsid w:val="001A256F"/>
    <w:rsid w:val="001A38C4"/>
    <w:rsid w:val="001C051B"/>
    <w:rsid w:val="001C52F0"/>
    <w:rsid w:val="001E00C8"/>
    <w:rsid w:val="001F0F63"/>
    <w:rsid w:val="001F14DD"/>
    <w:rsid w:val="00200421"/>
    <w:rsid w:val="002008DB"/>
    <w:rsid w:val="00210E77"/>
    <w:rsid w:val="00223A8E"/>
    <w:rsid w:val="002276C1"/>
    <w:rsid w:val="00230D02"/>
    <w:rsid w:val="0023158F"/>
    <w:rsid w:val="00231ABE"/>
    <w:rsid w:val="00240D71"/>
    <w:rsid w:val="002453F9"/>
    <w:rsid w:val="00254BD8"/>
    <w:rsid w:val="0028203B"/>
    <w:rsid w:val="0028281B"/>
    <w:rsid w:val="0028579F"/>
    <w:rsid w:val="002910D7"/>
    <w:rsid w:val="00296C39"/>
    <w:rsid w:val="002970F0"/>
    <w:rsid w:val="002A61BF"/>
    <w:rsid w:val="002B2B7E"/>
    <w:rsid w:val="002C6005"/>
    <w:rsid w:val="002D7087"/>
    <w:rsid w:val="002D79E7"/>
    <w:rsid w:val="002E4F14"/>
    <w:rsid w:val="002F2B67"/>
    <w:rsid w:val="00317E31"/>
    <w:rsid w:val="0033252A"/>
    <w:rsid w:val="003441B8"/>
    <w:rsid w:val="00355E75"/>
    <w:rsid w:val="003626BD"/>
    <w:rsid w:val="0038586B"/>
    <w:rsid w:val="003905A5"/>
    <w:rsid w:val="003A2D94"/>
    <w:rsid w:val="003A7B11"/>
    <w:rsid w:val="003B200B"/>
    <w:rsid w:val="003B4F66"/>
    <w:rsid w:val="003B61ED"/>
    <w:rsid w:val="003C6E89"/>
    <w:rsid w:val="003D77CC"/>
    <w:rsid w:val="003E183A"/>
    <w:rsid w:val="003E335C"/>
    <w:rsid w:val="003E3B74"/>
    <w:rsid w:val="003E5C0A"/>
    <w:rsid w:val="003F058C"/>
    <w:rsid w:val="00401136"/>
    <w:rsid w:val="00411BBE"/>
    <w:rsid w:val="004169FF"/>
    <w:rsid w:val="00416E82"/>
    <w:rsid w:val="00435B5B"/>
    <w:rsid w:val="004439D4"/>
    <w:rsid w:val="0045206E"/>
    <w:rsid w:val="004678A0"/>
    <w:rsid w:val="00472209"/>
    <w:rsid w:val="00480D59"/>
    <w:rsid w:val="00483800"/>
    <w:rsid w:val="004842A4"/>
    <w:rsid w:val="00487D8F"/>
    <w:rsid w:val="004A0DEB"/>
    <w:rsid w:val="004A2703"/>
    <w:rsid w:val="004B2C49"/>
    <w:rsid w:val="004C2C58"/>
    <w:rsid w:val="004C427B"/>
    <w:rsid w:val="004C5FEC"/>
    <w:rsid w:val="004D06AE"/>
    <w:rsid w:val="004E3619"/>
    <w:rsid w:val="004E6DE5"/>
    <w:rsid w:val="004F3138"/>
    <w:rsid w:val="004F434C"/>
    <w:rsid w:val="004F5242"/>
    <w:rsid w:val="004F5842"/>
    <w:rsid w:val="005017CA"/>
    <w:rsid w:val="00513B88"/>
    <w:rsid w:val="00516F31"/>
    <w:rsid w:val="005261C6"/>
    <w:rsid w:val="00531FA2"/>
    <w:rsid w:val="00534565"/>
    <w:rsid w:val="005368B7"/>
    <w:rsid w:val="0053784B"/>
    <w:rsid w:val="005401D1"/>
    <w:rsid w:val="00553A2E"/>
    <w:rsid w:val="00557FF8"/>
    <w:rsid w:val="0056016B"/>
    <w:rsid w:val="00561D52"/>
    <w:rsid w:val="00562874"/>
    <w:rsid w:val="00571524"/>
    <w:rsid w:val="00573616"/>
    <w:rsid w:val="00577B54"/>
    <w:rsid w:val="00581172"/>
    <w:rsid w:val="005837B9"/>
    <w:rsid w:val="0058609E"/>
    <w:rsid w:val="00586850"/>
    <w:rsid w:val="00592E63"/>
    <w:rsid w:val="005930CC"/>
    <w:rsid w:val="005A0331"/>
    <w:rsid w:val="005A4BD2"/>
    <w:rsid w:val="005A64C8"/>
    <w:rsid w:val="005B016B"/>
    <w:rsid w:val="005B5D17"/>
    <w:rsid w:val="005C036C"/>
    <w:rsid w:val="005C33B3"/>
    <w:rsid w:val="005C540F"/>
    <w:rsid w:val="005D3F72"/>
    <w:rsid w:val="005E4BFE"/>
    <w:rsid w:val="005E66A4"/>
    <w:rsid w:val="005F72E5"/>
    <w:rsid w:val="00600AA0"/>
    <w:rsid w:val="00606F8E"/>
    <w:rsid w:val="006105D5"/>
    <w:rsid w:val="00615EA0"/>
    <w:rsid w:val="006258DC"/>
    <w:rsid w:val="00643946"/>
    <w:rsid w:val="006523DF"/>
    <w:rsid w:val="00655990"/>
    <w:rsid w:val="006567DD"/>
    <w:rsid w:val="00662333"/>
    <w:rsid w:val="006737C8"/>
    <w:rsid w:val="006817F9"/>
    <w:rsid w:val="00692A83"/>
    <w:rsid w:val="006A62F4"/>
    <w:rsid w:val="006A6CE7"/>
    <w:rsid w:val="006B07DA"/>
    <w:rsid w:val="006D46EC"/>
    <w:rsid w:val="006E5129"/>
    <w:rsid w:val="006F6039"/>
    <w:rsid w:val="00704A2F"/>
    <w:rsid w:val="00715D51"/>
    <w:rsid w:val="00716583"/>
    <w:rsid w:val="00725E7D"/>
    <w:rsid w:val="00726922"/>
    <w:rsid w:val="0072768B"/>
    <w:rsid w:val="00740131"/>
    <w:rsid w:val="0075414B"/>
    <w:rsid w:val="0075776E"/>
    <w:rsid w:val="00761B91"/>
    <w:rsid w:val="00762476"/>
    <w:rsid w:val="007641B2"/>
    <w:rsid w:val="007676DB"/>
    <w:rsid w:val="00770E24"/>
    <w:rsid w:val="007909C6"/>
    <w:rsid w:val="0079206D"/>
    <w:rsid w:val="00793D35"/>
    <w:rsid w:val="00794DBE"/>
    <w:rsid w:val="007A0D5A"/>
    <w:rsid w:val="007A396E"/>
    <w:rsid w:val="007A4E2D"/>
    <w:rsid w:val="007A62A5"/>
    <w:rsid w:val="007B07D1"/>
    <w:rsid w:val="007C7D7B"/>
    <w:rsid w:val="007D185D"/>
    <w:rsid w:val="007D35CC"/>
    <w:rsid w:val="007E1F2C"/>
    <w:rsid w:val="007E2923"/>
    <w:rsid w:val="007E4823"/>
    <w:rsid w:val="007E4954"/>
    <w:rsid w:val="007E4FC3"/>
    <w:rsid w:val="007E56BA"/>
    <w:rsid w:val="007F3C1F"/>
    <w:rsid w:val="007F4030"/>
    <w:rsid w:val="007F4370"/>
    <w:rsid w:val="007F5804"/>
    <w:rsid w:val="007F6967"/>
    <w:rsid w:val="00804EE1"/>
    <w:rsid w:val="0081707E"/>
    <w:rsid w:val="00822B0A"/>
    <w:rsid w:val="00823C8F"/>
    <w:rsid w:val="00827310"/>
    <w:rsid w:val="00832B78"/>
    <w:rsid w:val="00836327"/>
    <w:rsid w:val="00844183"/>
    <w:rsid w:val="00852F55"/>
    <w:rsid w:val="00853886"/>
    <w:rsid w:val="008570E7"/>
    <w:rsid w:val="00867FF1"/>
    <w:rsid w:val="0087583F"/>
    <w:rsid w:val="008758B1"/>
    <w:rsid w:val="008771F9"/>
    <w:rsid w:val="00890056"/>
    <w:rsid w:val="00894E4E"/>
    <w:rsid w:val="008A4988"/>
    <w:rsid w:val="008A68A5"/>
    <w:rsid w:val="008B77C0"/>
    <w:rsid w:val="008B7DFE"/>
    <w:rsid w:val="008C1118"/>
    <w:rsid w:val="008C52D8"/>
    <w:rsid w:val="008E01E1"/>
    <w:rsid w:val="008E36C9"/>
    <w:rsid w:val="008E47F1"/>
    <w:rsid w:val="008F7C49"/>
    <w:rsid w:val="00903C38"/>
    <w:rsid w:val="0092006D"/>
    <w:rsid w:val="009240F9"/>
    <w:rsid w:val="00937DF9"/>
    <w:rsid w:val="0094211B"/>
    <w:rsid w:val="00942C2E"/>
    <w:rsid w:val="00945774"/>
    <w:rsid w:val="00946D40"/>
    <w:rsid w:val="0097090E"/>
    <w:rsid w:val="00970EC6"/>
    <w:rsid w:val="0097258A"/>
    <w:rsid w:val="00975497"/>
    <w:rsid w:val="00980F0B"/>
    <w:rsid w:val="00986E62"/>
    <w:rsid w:val="009A3479"/>
    <w:rsid w:val="009A68D8"/>
    <w:rsid w:val="009C12F3"/>
    <w:rsid w:val="009C6BAD"/>
    <w:rsid w:val="009F210F"/>
    <w:rsid w:val="009F486E"/>
    <w:rsid w:val="00A21875"/>
    <w:rsid w:val="00A275B9"/>
    <w:rsid w:val="00A30AD3"/>
    <w:rsid w:val="00A350A2"/>
    <w:rsid w:val="00A44266"/>
    <w:rsid w:val="00A47292"/>
    <w:rsid w:val="00A61E6E"/>
    <w:rsid w:val="00A62DCC"/>
    <w:rsid w:val="00A66612"/>
    <w:rsid w:val="00A7157D"/>
    <w:rsid w:val="00A73D1E"/>
    <w:rsid w:val="00A76B41"/>
    <w:rsid w:val="00A84263"/>
    <w:rsid w:val="00A8744F"/>
    <w:rsid w:val="00A90FCE"/>
    <w:rsid w:val="00A9189D"/>
    <w:rsid w:val="00A97297"/>
    <w:rsid w:val="00AA2D38"/>
    <w:rsid w:val="00AA6582"/>
    <w:rsid w:val="00AC0987"/>
    <w:rsid w:val="00AC2B58"/>
    <w:rsid w:val="00AC4A63"/>
    <w:rsid w:val="00AD0E1F"/>
    <w:rsid w:val="00AD19E2"/>
    <w:rsid w:val="00AD3C48"/>
    <w:rsid w:val="00AD4843"/>
    <w:rsid w:val="00AD4986"/>
    <w:rsid w:val="00AD5647"/>
    <w:rsid w:val="00AD79AC"/>
    <w:rsid w:val="00AE0A22"/>
    <w:rsid w:val="00AE1DDC"/>
    <w:rsid w:val="00AF310E"/>
    <w:rsid w:val="00AF5D1F"/>
    <w:rsid w:val="00B02511"/>
    <w:rsid w:val="00B14EAA"/>
    <w:rsid w:val="00B25E07"/>
    <w:rsid w:val="00B36C5D"/>
    <w:rsid w:val="00B55CB3"/>
    <w:rsid w:val="00B73974"/>
    <w:rsid w:val="00B85944"/>
    <w:rsid w:val="00B86A0B"/>
    <w:rsid w:val="00B91119"/>
    <w:rsid w:val="00B96A60"/>
    <w:rsid w:val="00B97971"/>
    <w:rsid w:val="00BA09E1"/>
    <w:rsid w:val="00BB151D"/>
    <w:rsid w:val="00BB15EB"/>
    <w:rsid w:val="00BC00C0"/>
    <w:rsid w:val="00BC23A4"/>
    <w:rsid w:val="00BC38D9"/>
    <w:rsid w:val="00BD1C8D"/>
    <w:rsid w:val="00C10DA0"/>
    <w:rsid w:val="00C138F4"/>
    <w:rsid w:val="00C16154"/>
    <w:rsid w:val="00C16862"/>
    <w:rsid w:val="00C23B1A"/>
    <w:rsid w:val="00C24CB1"/>
    <w:rsid w:val="00C31D10"/>
    <w:rsid w:val="00C35D7E"/>
    <w:rsid w:val="00C43542"/>
    <w:rsid w:val="00C51EC6"/>
    <w:rsid w:val="00C552FF"/>
    <w:rsid w:val="00C602E1"/>
    <w:rsid w:val="00C77D29"/>
    <w:rsid w:val="00C87EF3"/>
    <w:rsid w:val="00C9183E"/>
    <w:rsid w:val="00C91B66"/>
    <w:rsid w:val="00C9224F"/>
    <w:rsid w:val="00C9793A"/>
    <w:rsid w:val="00CA4576"/>
    <w:rsid w:val="00CA65AB"/>
    <w:rsid w:val="00CB0B4A"/>
    <w:rsid w:val="00CB2081"/>
    <w:rsid w:val="00CB2185"/>
    <w:rsid w:val="00CB52BA"/>
    <w:rsid w:val="00CE6D27"/>
    <w:rsid w:val="00CF4A18"/>
    <w:rsid w:val="00D135CD"/>
    <w:rsid w:val="00D17119"/>
    <w:rsid w:val="00D248E1"/>
    <w:rsid w:val="00D265EE"/>
    <w:rsid w:val="00D27F51"/>
    <w:rsid w:val="00D3196C"/>
    <w:rsid w:val="00D34C14"/>
    <w:rsid w:val="00D35338"/>
    <w:rsid w:val="00D435C1"/>
    <w:rsid w:val="00D57C3A"/>
    <w:rsid w:val="00D603E2"/>
    <w:rsid w:val="00D70CA3"/>
    <w:rsid w:val="00D70E83"/>
    <w:rsid w:val="00D80DFB"/>
    <w:rsid w:val="00D84E44"/>
    <w:rsid w:val="00D96152"/>
    <w:rsid w:val="00DA17F3"/>
    <w:rsid w:val="00DA1D20"/>
    <w:rsid w:val="00DA4C04"/>
    <w:rsid w:val="00DC7E3F"/>
    <w:rsid w:val="00DD76B9"/>
    <w:rsid w:val="00DE214B"/>
    <w:rsid w:val="00DE5FD8"/>
    <w:rsid w:val="00DE7462"/>
    <w:rsid w:val="00DF7EC9"/>
    <w:rsid w:val="00E05599"/>
    <w:rsid w:val="00E148DE"/>
    <w:rsid w:val="00E16074"/>
    <w:rsid w:val="00E161E0"/>
    <w:rsid w:val="00E17B62"/>
    <w:rsid w:val="00E25BA1"/>
    <w:rsid w:val="00E35DE0"/>
    <w:rsid w:val="00E36E0A"/>
    <w:rsid w:val="00E46A27"/>
    <w:rsid w:val="00E654CC"/>
    <w:rsid w:val="00E70512"/>
    <w:rsid w:val="00E71985"/>
    <w:rsid w:val="00E80994"/>
    <w:rsid w:val="00E9096D"/>
    <w:rsid w:val="00EA7869"/>
    <w:rsid w:val="00EA7EAC"/>
    <w:rsid w:val="00EC4C99"/>
    <w:rsid w:val="00EC503D"/>
    <w:rsid w:val="00EC7372"/>
    <w:rsid w:val="00ED41AB"/>
    <w:rsid w:val="00EE2355"/>
    <w:rsid w:val="00EE39CF"/>
    <w:rsid w:val="00EF5EEA"/>
    <w:rsid w:val="00F031A9"/>
    <w:rsid w:val="00F203EB"/>
    <w:rsid w:val="00F300F6"/>
    <w:rsid w:val="00F30DA2"/>
    <w:rsid w:val="00F318ED"/>
    <w:rsid w:val="00F31CCC"/>
    <w:rsid w:val="00F33D74"/>
    <w:rsid w:val="00F36741"/>
    <w:rsid w:val="00F411C8"/>
    <w:rsid w:val="00F53E8B"/>
    <w:rsid w:val="00F60972"/>
    <w:rsid w:val="00F6342F"/>
    <w:rsid w:val="00F829AA"/>
    <w:rsid w:val="00F947C5"/>
    <w:rsid w:val="00FC581B"/>
    <w:rsid w:val="00FE3188"/>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C96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B7E"/>
    <w:pPr>
      <w:spacing w:after="240"/>
    </w:pPr>
    <w:rPr>
      <w:rFonts w:ascii="Helvetica" w:eastAsia="Times" w:hAnsi="Helvetica"/>
      <w:lang w:val="en-US" w:eastAsia="en-US"/>
    </w:rPr>
  </w:style>
  <w:style w:type="paragraph" w:styleId="Heading1">
    <w:name w:val="heading 1"/>
    <w:basedOn w:val="Normal"/>
    <w:next w:val="Normal"/>
    <w:link w:val="Heading1Char"/>
    <w:qFormat/>
    <w:rsid w:val="002D79E7"/>
    <w:pPr>
      <w:keepNext/>
      <w:spacing w:before="240" w:after="60"/>
      <w:outlineLvl w:val="0"/>
    </w:pPr>
    <w:rPr>
      <w:b/>
      <w:color w:val="0039A6"/>
      <w:kern w:val="32"/>
      <w:sz w:val="32"/>
    </w:rPr>
  </w:style>
  <w:style w:type="paragraph" w:styleId="Heading2">
    <w:name w:val="heading 2"/>
    <w:basedOn w:val="Normal"/>
    <w:next w:val="Normal"/>
    <w:link w:val="Heading2Char"/>
    <w:qFormat/>
    <w:rsid w:val="002D79E7"/>
    <w:pPr>
      <w:keepNext/>
      <w:jc w:val="center"/>
      <w:outlineLvl w:val="1"/>
    </w:pPr>
    <w:rPr>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79E7"/>
    <w:pPr>
      <w:tabs>
        <w:tab w:val="center" w:pos="4320"/>
        <w:tab w:val="right" w:pos="8640"/>
      </w:tabs>
    </w:pPr>
  </w:style>
  <w:style w:type="paragraph" w:styleId="Footer">
    <w:name w:val="footer"/>
    <w:basedOn w:val="Normal"/>
    <w:rsid w:val="002D79E7"/>
    <w:pPr>
      <w:tabs>
        <w:tab w:val="center" w:pos="4320"/>
        <w:tab w:val="right" w:pos="8640"/>
      </w:tabs>
    </w:pPr>
  </w:style>
  <w:style w:type="paragraph" w:styleId="BodyText2">
    <w:name w:val="Body Text 2"/>
    <w:basedOn w:val="Normal"/>
    <w:rsid w:val="002D79E7"/>
    <w:pPr>
      <w:jc w:val="both"/>
    </w:pPr>
  </w:style>
  <w:style w:type="character" w:styleId="PageNumber">
    <w:name w:val="page number"/>
    <w:basedOn w:val="DefaultParagraphFont"/>
    <w:rsid w:val="002D79E7"/>
  </w:style>
  <w:style w:type="paragraph" w:styleId="BalloonText">
    <w:name w:val="Balloon Text"/>
    <w:basedOn w:val="Normal"/>
    <w:link w:val="BalloonTextChar"/>
    <w:rsid w:val="00655990"/>
    <w:pPr>
      <w:spacing w:after="0"/>
    </w:pPr>
    <w:rPr>
      <w:rFonts w:ascii="Tahoma" w:hAnsi="Tahoma" w:cs="Tahoma"/>
      <w:sz w:val="16"/>
      <w:szCs w:val="16"/>
    </w:rPr>
  </w:style>
  <w:style w:type="character" w:customStyle="1" w:styleId="BalloonTextChar">
    <w:name w:val="Balloon Text Char"/>
    <w:basedOn w:val="DefaultParagraphFont"/>
    <w:link w:val="BalloonText"/>
    <w:rsid w:val="00655990"/>
    <w:rPr>
      <w:rFonts w:ascii="Tahoma" w:eastAsia="Times" w:hAnsi="Tahoma" w:cs="Tahoma"/>
      <w:sz w:val="16"/>
      <w:szCs w:val="16"/>
      <w:lang w:val="en-US" w:eastAsia="en-US"/>
    </w:rPr>
  </w:style>
  <w:style w:type="character" w:customStyle="1" w:styleId="Heading2Char">
    <w:name w:val="Heading 2 Char"/>
    <w:basedOn w:val="DefaultParagraphFont"/>
    <w:link w:val="Heading2"/>
    <w:rsid w:val="009A68D8"/>
    <w:rPr>
      <w:rFonts w:ascii="Helvetica" w:eastAsia="Times" w:hAnsi="Helvetica"/>
      <w:b/>
      <w:color w:val="FFFFFF"/>
      <w:lang w:val="en-US" w:eastAsia="en-US"/>
    </w:rPr>
  </w:style>
  <w:style w:type="character" w:customStyle="1" w:styleId="Heading1Char">
    <w:name w:val="Heading 1 Char"/>
    <w:basedOn w:val="DefaultParagraphFont"/>
    <w:link w:val="Heading1"/>
    <w:rsid w:val="009A68D8"/>
    <w:rPr>
      <w:rFonts w:ascii="Helvetica" w:eastAsia="Times" w:hAnsi="Helvetica"/>
      <w:b/>
      <w:color w:val="0039A6"/>
      <w:kern w:val="32"/>
      <w:sz w:val="32"/>
      <w:lang w:val="en-US" w:eastAsia="en-US"/>
    </w:rPr>
  </w:style>
  <w:style w:type="paragraph" w:styleId="ListParagraph">
    <w:name w:val="List Paragraph"/>
    <w:basedOn w:val="Normal"/>
    <w:uiPriority w:val="99"/>
    <w:qFormat/>
    <w:rsid w:val="005C540F"/>
    <w:pPr>
      <w:spacing w:after="0"/>
      <w:ind w:left="720"/>
    </w:pPr>
    <w:rPr>
      <w:rFonts w:ascii="Times New Roman" w:eastAsia="Times New Roman" w:hAnsi="Times New Roman"/>
      <w:sz w:val="24"/>
    </w:rPr>
  </w:style>
  <w:style w:type="paragraph" w:styleId="Title">
    <w:name w:val="Title"/>
    <w:basedOn w:val="Normal"/>
    <w:link w:val="TitleChar"/>
    <w:qFormat/>
    <w:rsid w:val="00BA09E1"/>
    <w:pPr>
      <w:spacing w:after="0"/>
      <w:jc w:val="center"/>
    </w:pPr>
    <w:rPr>
      <w:rFonts w:ascii="Arial" w:eastAsia="Times New Roman" w:hAnsi="Arial"/>
      <w:b/>
      <w:sz w:val="28"/>
    </w:rPr>
  </w:style>
  <w:style w:type="character" w:customStyle="1" w:styleId="TitleChar">
    <w:name w:val="Title Char"/>
    <w:basedOn w:val="DefaultParagraphFont"/>
    <w:link w:val="Title"/>
    <w:rsid w:val="00BA09E1"/>
    <w:rPr>
      <w:rFonts w:ascii="Arial" w:hAnsi="Arial"/>
      <w:b/>
      <w:sz w:val="28"/>
      <w:lang w:val="en-US" w:eastAsia="en-US"/>
    </w:rPr>
  </w:style>
  <w:style w:type="table" w:styleId="TableGrid">
    <w:name w:val="Table Grid"/>
    <w:basedOn w:val="TableNormal"/>
    <w:rsid w:val="008B7D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7A396E"/>
    <w:rPr>
      <w:b/>
      <w:bCs/>
    </w:rPr>
  </w:style>
  <w:style w:type="character" w:customStyle="1" w:styleId="ft">
    <w:name w:val="ft"/>
    <w:basedOn w:val="DefaultParagraphFont"/>
    <w:rsid w:val="008A4988"/>
  </w:style>
  <w:style w:type="paragraph" w:customStyle="1" w:styleId="Default">
    <w:name w:val="Default"/>
    <w:rsid w:val="00296C39"/>
    <w:pPr>
      <w:autoSpaceDE w:val="0"/>
      <w:autoSpaceDN w:val="0"/>
      <w:adjustRightInd w:val="0"/>
    </w:pPr>
    <w:rPr>
      <w:rFonts w:ascii="Arial" w:hAnsi="Arial" w:cs="Arial"/>
      <w:color w:val="000000"/>
      <w:sz w:val="24"/>
      <w:szCs w:val="24"/>
      <w:lang w:val="en-US"/>
    </w:rPr>
  </w:style>
  <w:style w:type="character" w:styleId="CommentReference">
    <w:name w:val="annotation reference"/>
    <w:basedOn w:val="DefaultParagraphFont"/>
    <w:semiHidden/>
    <w:unhideWhenUsed/>
    <w:rsid w:val="00A9189D"/>
    <w:rPr>
      <w:sz w:val="16"/>
      <w:szCs w:val="16"/>
    </w:rPr>
  </w:style>
  <w:style w:type="paragraph" w:styleId="CommentText">
    <w:name w:val="annotation text"/>
    <w:basedOn w:val="Normal"/>
    <w:link w:val="CommentTextChar"/>
    <w:semiHidden/>
    <w:unhideWhenUsed/>
    <w:rsid w:val="00A9189D"/>
  </w:style>
  <w:style w:type="character" w:customStyle="1" w:styleId="CommentTextChar">
    <w:name w:val="Comment Text Char"/>
    <w:basedOn w:val="DefaultParagraphFont"/>
    <w:link w:val="CommentText"/>
    <w:semiHidden/>
    <w:rsid w:val="00A9189D"/>
    <w:rPr>
      <w:rFonts w:ascii="Helvetica" w:eastAsia="Times" w:hAnsi="Helvetica"/>
      <w:lang w:val="en-US" w:eastAsia="en-US"/>
    </w:rPr>
  </w:style>
  <w:style w:type="paragraph" w:styleId="CommentSubject">
    <w:name w:val="annotation subject"/>
    <w:basedOn w:val="CommentText"/>
    <w:next w:val="CommentText"/>
    <w:link w:val="CommentSubjectChar"/>
    <w:semiHidden/>
    <w:unhideWhenUsed/>
    <w:rsid w:val="00A9189D"/>
    <w:rPr>
      <w:b/>
      <w:bCs/>
    </w:rPr>
  </w:style>
  <w:style w:type="character" w:customStyle="1" w:styleId="CommentSubjectChar">
    <w:name w:val="Comment Subject Char"/>
    <w:basedOn w:val="CommentTextChar"/>
    <w:link w:val="CommentSubject"/>
    <w:semiHidden/>
    <w:rsid w:val="00A9189D"/>
    <w:rPr>
      <w:rFonts w:ascii="Helvetica" w:eastAsia="Times" w:hAnsi="Helvetica"/>
      <w:b/>
      <w:bCs/>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B7E"/>
    <w:pPr>
      <w:spacing w:after="240"/>
    </w:pPr>
    <w:rPr>
      <w:rFonts w:ascii="Helvetica" w:eastAsia="Times" w:hAnsi="Helvetica"/>
      <w:lang w:val="en-US" w:eastAsia="en-US"/>
    </w:rPr>
  </w:style>
  <w:style w:type="paragraph" w:styleId="Heading1">
    <w:name w:val="heading 1"/>
    <w:basedOn w:val="Normal"/>
    <w:next w:val="Normal"/>
    <w:link w:val="Heading1Char"/>
    <w:qFormat/>
    <w:rsid w:val="002D79E7"/>
    <w:pPr>
      <w:keepNext/>
      <w:spacing w:before="240" w:after="60"/>
      <w:outlineLvl w:val="0"/>
    </w:pPr>
    <w:rPr>
      <w:b/>
      <w:color w:val="0039A6"/>
      <w:kern w:val="32"/>
      <w:sz w:val="32"/>
    </w:rPr>
  </w:style>
  <w:style w:type="paragraph" w:styleId="Heading2">
    <w:name w:val="heading 2"/>
    <w:basedOn w:val="Normal"/>
    <w:next w:val="Normal"/>
    <w:link w:val="Heading2Char"/>
    <w:qFormat/>
    <w:rsid w:val="002D79E7"/>
    <w:pPr>
      <w:keepNext/>
      <w:jc w:val="center"/>
      <w:outlineLvl w:val="1"/>
    </w:pPr>
    <w:rPr>
      <w:b/>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D79E7"/>
    <w:pPr>
      <w:tabs>
        <w:tab w:val="center" w:pos="4320"/>
        <w:tab w:val="right" w:pos="8640"/>
      </w:tabs>
    </w:pPr>
  </w:style>
  <w:style w:type="paragraph" w:styleId="Footer">
    <w:name w:val="footer"/>
    <w:basedOn w:val="Normal"/>
    <w:rsid w:val="002D79E7"/>
    <w:pPr>
      <w:tabs>
        <w:tab w:val="center" w:pos="4320"/>
        <w:tab w:val="right" w:pos="8640"/>
      </w:tabs>
    </w:pPr>
  </w:style>
  <w:style w:type="paragraph" w:styleId="BodyText2">
    <w:name w:val="Body Text 2"/>
    <w:basedOn w:val="Normal"/>
    <w:rsid w:val="002D79E7"/>
    <w:pPr>
      <w:jc w:val="both"/>
    </w:pPr>
  </w:style>
  <w:style w:type="character" w:styleId="PageNumber">
    <w:name w:val="page number"/>
    <w:basedOn w:val="DefaultParagraphFont"/>
    <w:rsid w:val="002D79E7"/>
  </w:style>
  <w:style w:type="paragraph" w:styleId="BalloonText">
    <w:name w:val="Balloon Text"/>
    <w:basedOn w:val="Normal"/>
    <w:link w:val="BalloonTextChar"/>
    <w:rsid w:val="00655990"/>
    <w:pPr>
      <w:spacing w:after="0"/>
    </w:pPr>
    <w:rPr>
      <w:rFonts w:ascii="Tahoma" w:hAnsi="Tahoma" w:cs="Tahoma"/>
      <w:sz w:val="16"/>
      <w:szCs w:val="16"/>
    </w:rPr>
  </w:style>
  <w:style w:type="character" w:customStyle="1" w:styleId="BalloonTextChar">
    <w:name w:val="Balloon Text Char"/>
    <w:basedOn w:val="DefaultParagraphFont"/>
    <w:link w:val="BalloonText"/>
    <w:rsid w:val="00655990"/>
    <w:rPr>
      <w:rFonts w:ascii="Tahoma" w:eastAsia="Times" w:hAnsi="Tahoma" w:cs="Tahoma"/>
      <w:sz w:val="16"/>
      <w:szCs w:val="16"/>
      <w:lang w:val="en-US" w:eastAsia="en-US"/>
    </w:rPr>
  </w:style>
  <w:style w:type="character" w:customStyle="1" w:styleId="Heading2Char">
    <w:name w:val="Heading 2 Char"/>
    <w:basedOn w:val="DefaultParagraphFont"/>
    <w:link w:val="Heading2"/>
    <w:rsid w:val="009A68D8"/>
    <w:rPr>
      <w:rFonts w:ascii="Helvetica" w:eastAsia="Times" w:hAnsi="Helvetica"/>
      <w:b/>
      <w:color w:val="FFFFFF"/>
      <w:lang w:val="en-US" w:eastAsia="en-US"/>
    </w:rPr>
  </w:style>
  <w:style w:type="character" w:customStyle="1" w:styleId="Heading1Char">
    <w:name w:val="Heading 1 Char"/>
    <w:basedOn w:val="DefaultParagraphFont"/>
    <w:link w:val="Heading1"/>
    <w:rsid w:val="009A68D8"/>
    <w:rPr>
      <w:rFonts w:ascii="Helvetica" w:eastAsia="Times" w:hAnsi="Helvetica"/>
      <w:b/>
      <w:color w:val="0039A6"/>
      <w:kern w:val="32"/>
      <w:sz w:val="32"/>
      <w:lang w:val="en-US" w:eastAsia="en-US"/>
    </w:rPr>
  </w:style>
  <w:style w:type="paragraph" w:styleId="ListParagraph">
    <w:name w:val="List Paragraph"/>
    <w:basedOn w:val="Normal"/>
    <w:uiPriority w:val="99"/>
    <w:qFormat/>
    <w:rsid w:val="005C540F"/>
    <w:pPr>
      <w:spacing w:after="0"/>
      <w:ind w:left="720"/>
    </w:pPr>
    <w:rPr>
      <w:rFonts w:ascii="Times New Roman" w:eastAsia="Times New Roman" w:hAnsi="Times New Roman"/>
      <w:sz w:val="24"/>
    </w:rPr>
  </w:style>
  <w:style w:type="paragraph" w:styleId="Title">
    <w:name w:val="Title"/>
    <w:basedOn w:val="Normal"/>
    <w:link w:val="TitleChar"/>
    <w:qFormat/>
    <w:rsid w:val="00BA09E1"/>
    <w:pPr>
      <w:spacing w:after="0"/>
      <w:jc w:val="center"/>
    </w:pPr>
    <w:rPr>
      <w:rFonts w:ascii="Arial" w:eastAsia="Times New Roman" w:hAnsi="Arial"/>
      <w:b/>
      <w:sz w:val="28"/>
    </w:rPr>
  </w:style>
  <w:style w:type="character" w:customStyle="1" w:styleId="TitleChar">
    <w:name w:val="Title Char"/>
    <w:basedOn w:val="DefaultParagraphFont"/>
    <w:link w:val="Title"/>
    <w:rsid w:val="00BA09E1"/>
    <w:rPr>
      <w:rFonts w:ascii="Arial" w:hAnsi="Arial"/>
      <w:b/>
      <w:sz w:val="28"/>
      <w:lang w:val="en-US" w:eastAsia="en-US"/>
    </w:rPr>
  </w:style>
  <w:style w:type="table" w:styleId="TableGrid">
    <w:name w:val="Table Grid"/>
    <w:basedOn w:val="TableNormal"/>
    <w:rsid w:val="008B7D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7A396E"/>
    <w:rPr>
      <w:b/>
      <w:bCs/>
    </w:rPr>
  </w:style>
  <w:style w:type="character" w:customStyle="1" w:styleId="ft">
    <w:name w:val="ft"/>
    <w:basedOn w:val="DefaultParagraphFont"/>
    <w:rsid w:val="008A4988"/>
  </w:style>
  <w:style w:type="paragraph" w:customStyle="1" w:styleId="Default">
    <w:name w:val="Default"/>
    <w:rsid w:val="00296C39"/>
    <w:pPr>
      <w:autoSpaceDE w:val="0"/>
      <w:autoSpaceDN w:val="0"/>
      <w:adjustRightInd w:val="0"/>
    </w:pPr>
    <w:rPr>
      <w:rFonts w:ascii="Arial" w:hAnsi="Arial" w:cs="Arial"/>
      <w:color w:val="000000"/>
      <w:sz w:val="24"/>
      <w:szCs w:val="24"/>
      <w:lang w:val="en-US"/>
    </w:rPr>
  </w:style>
  <w:style w:type="character" w:styleId="CommentReference">
    <w:name w:val="annotation reference"/>
    <w:basedOn w:val="DefaultParagraphFont"/>
    <w:semiHidden/>
    <w:unhideWhenUsed/>
    <w:rsid w:val="00A9189D"/>
    <w:rPr>
      <w:sz w:val="16"/>
      <w:szCs w:val="16"/>
    </w:rPr>
  </w:style>
  <w:style w:type="paragraph" w:styleId="CommentText">
    <w:name w:val="annotation text"/>
    <w:basedOn w:val="Normal"/>
    <w:link w:val="CommentTextChar"/>
    <w:semiHidden/>
    <w:unhideWhenUsed/>
    <w:rsid w:val="00A9189D"/>
  </w:style>
  <w:style w:type="character" w:customStyle="1" w:styleId="CommentTextChar">
    <w:name w:val="Comment Text Char"/>
    <w:basedOn w:val="DefaultParagraphFont"/>
    <w:link w:val="CommentText"/>
    <w:semiHidden/>
    <w:rsid w:val="00A9189D"/>
    <w:rPr>
      <w:rFonts w:ascii="Helvetica" w:eastAsia="Times" w:hAnsi="Helvetica"/>
      <w:lang w:val="en-US" w:eastAsia="en-US"/>
    </w:rPr>
  </w:style>
  <w:style w:type="paragraph" w:styleId="CommentSubject">
    <w:name w:val="annotation subject"/>
    <w:basedOn w:val="CommentText"/>
    <w:next w:val="CommentText"/>
    <w:link w:val="CommentSubjectChar"/>
    <w:semiHidden/>
    <w:unhideWhenUsed/>
    <w:rsid w:val="00A9189D"/>
    <w:rPr>
      <w:b/>
      <w:bCs/>
    </w:rPr>
  </w:style>
  <w:style w:type="character" w:customStyle="1" w:styleId="CommentSubjectChar">
    <w:name w:val="Comment Subject Char"/>
    <w:basedOn w:val="CommentTextChar"/>
    <w:link w:val="CommentSubject"/>
    <w:semiHidden/>
    <w:rsid w:val="00A9189D"/>
    <w:rPr>
      <w:rFonts w:ascii="Helvetica" w:eastAsia="Times" w:hAnsi="Helvetica"/>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634868">
      <w:bodyDiv w:val="1"/>
      <w:marLeft w:val="0"/>
      <w:marRight w:val="0"/>
      <w:marTop w:val="100"/>
      <w:marBottom w:val="100"/>
      <w:divBdr>
        <w:top w:val="none" w:sz="0" w:space="0" w:color="auto"/>
        <w:left w:val="none" w:sz="0" w:space="0" w:color="auto"/>
        <w:bottom w:val="none" w:sz="0" w:space="0" w:color="auto"/>
        <w:right w:val="none" w:sz="0" w:space="0" w:color="auto"/>
      </w:divBdr>
      <w:divsChild>
        <w:div w:id="362170697">
          <w:marLeft w:val="0"/>
          <w:marRight w:val="0"/>
          <w:marTop w:val="255"/>
          <w:marBottom w:val="100"/>
          <w:divBdr>
            <w:top w:val="none" w:sz="0" w:space="0" w:color="auto"/>
            <w:left w:val="none" w:sz="0" w:space="0" w:color="auto"/>
            <w:bottom w:val="none" w:sz="0" w:space="0" w:color="auto"/>
            <w:right w:val="none" w:sz="0" w:space="0" w:color="auto"/>
          </w:divBdr>
          <w:divsChild>
            <w:div w:id="1617056584">
              <w:marLeft w:val="0"/>
              <w:marRight w:val="0"/>
              <w:marTop w:val="0"/>
              <w:marBottom w:val="0"/>
              <w:divBdr>
                <w:top w:val="none" w:sz="0" w:space="0" w:color="auto"/>
                <w:left w:val="none" w:sz="0" w:space="0" w:color="auto"/>
                <w:bottom w:val="none" w:sz="0" w:space="0" w:color="auto"/>
                <w:right w:val="none" w:sz="0" w:space="0" w:color="auto"/>
              </w:divBdr>
              <w:divsChild>
                <w:div w:id="1996106474">
                  <w:marLeft w:val="0"/>
                  <w:marRight w:val="0"/>
                  <w:marTop w:val="0"/>
                  <w:marBottom w:val="0"/>
                  <w:divBdr>
                    <w:top w:val="none" w:sz="0" w:space="0" w:color="auto"/>
                    <w:left w:val="single" w:sz="6" w:space="20" w:color="E7E5E4"/>
                    <w:bottom w:val="none" w:sz="0" w:space="0" w:color="auto"/>
                    <w:right w:val="none" w:sz="0" w:space="0" w:color="auto"/>
                  </w:divBdr>
                  <w:divsChild>
                    <w:div w:id="1114440967">
                      <w:marLeft w:val="0"/>
                      <w:marRight w:val="0"/>
                      <w:marTop w:val="0"/>
                      <w:marBottom w:val="0"/>
                      <w:divBdr>
                        <w:top w:val="none" w:sz="0" w:space="0" w:color="auto"/>
                        <w:left w:val="none" w:sz="0" w:space="0" w:color="auto"/>
                        <w:bottom w:val="none" w:sz="0" w:space="0" w:color="auto"/>
                        <w:right w:val="none" w:sz="0" w:space="0" w:color="auto"/>
                      </w:divBdr>
                      <w:divsChild>
                        <w:div w:id="1748838688">
                          <w:marLeft w:val="0"/>
                          <w:marRight w:val="0"/>
                          <w:marTop w:val="0"/>
                          <w:marBottom w:val="0"/>
                          <w:divBdr>
                            <w:top w:val="none" w:sz="0" w:space="0" w:color="auto"/>
                            <w:left w:val="none" w:sz="0" w:space="0" w:color="auto"/>
                            <w:bottom w:val="none" w:sz="0" w:space="0" w:color="auto"/>
                            <w:right w:val="none" w:sz="0" w:space="0" w:color="auto"/>
                          </w:divBdr>
                          <w:divsChild>
                            <w:div w:id="240216714">
                              <w:marLeft w:val="0"/>
                              <w:marRight w:val="0"/>
                              <w:marTop w:val="0"/>
                              <w:marBottom w:val="0"/>
                              <w:divBdr>
                                <w:top w:val="single" w:sz="6" w:space="8" w:color="F1F0EF"/>
                                <w:left w:val="none" w:sz="0" w:space="0" w:color="auto"/>
                                <w:bottom w:val="none" w:sz="0" w:space="0" w:color="auto"/>
                                <w:right w:val="none" w:sz="0" w:space="0" w:color="auto"/>
                              </w:divBdr>
                            </w:div>
                          </w:divsChild>
                        </w:div>
                      </w:divsChild>
                    </w:div>
                  </w:divsChild>
                </w:div>
              </w:divsChild>
            </w:div>
          </w:divsChild>
        </w:div>
      </w:divsChild>
    </w:div>
    <w:div w:id="435253722">
      <w:bodyDiv w:val="1"/>
      <w:marLeft w:val="30"/>
      <w:marRight w:val="30"/>
      <w:marTop w:val="0"/>
      <w:marBottom w:val="0"/>
      <w:divBdr>
        <w:top w:val="none" w:sz="0" w:space="0" w:color="auto"/>
        <w:left w:val="none" w:sz="0" w:space="0" w:color="auto"/>
        <w:bottom w:val="none" w:sz="0" w:space="0" w:color="auto"/>
        <w:right w:val="none" w:sz="0" w:space="0" w:color="auto"/>
      </w:divBdr>
      <w:divsChild>
        <w:div w:id="917179090">
          <w:marLeft w:val="0"/>
          <w:marRight w:val="0"/>
          <w:marTop w:val="0"/>
          <w:marBottom w:val="0"/>
          <w:divBdr>
            <w:top w:val="none" w:sz="0" w:space="0" w:color="auto"/>
            <w:left w:val="none" w:sz="0" w:space="0" w:color="auto"/>
            <w:bottom w:val="none" w:sz="0" w:space="0" w:color="auto"/>
            <w:right w:val="none" w:sz="0" w:space="0" w:color="auto"/>
          </w:divBdr>
          <w:divsChild>
            <w:div w:id="247808042">
              <w:marLeft w:val="0"/>
              <w:marRight w:val="0"/>
              <w:marTop w:val="0"/>
              <w:marBottom w:val="0"/>
              <w:divBdr>
                <w:top w:val="none" w:sz="0" w:space="0" w:color="auto"/>
                <w:left w:val="none" w:sz="0" w:space="0" w:color="auto"/>
                <w:bottom w:val="none" w:sz="0" w:space="0" w:color="auto"/>
                <w:right w:val="none" w:sz="0" w:space="0" w:color="auto"/>
              </w:divBdr>
              <w:divsChild>
                <w:div w:id="772867223">
                  <w:marLeft w:val="180"/>
                  <w:marRight w:val="0"/>
                  <w:marTop w:val="0"/>
                  <w:marBottom w:val="0"/>
                  <w:divBdr>
                    <w:top w:val="none" w:sz="0" w:space="0" w:color="auto"/>
                    <w:left w:val="none" w:sz="0" w:space="0" w:color="auto"/>
                    <w:bottom w:val="none" w:sz="0" w:space="0" w:color="auto"/>
                    <w:right w:val="none" w:sz="0" w:space="0" w:color="auto"/>
                  </w:divBdr>
                  <w:divsChild>
                    <w:div w:id="51303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38241">
          <w:marLeft w:val="0"/>
          <w:marRight w:val="0"/>
          <w:marTop w:val="0"/>
          <w:marBottom w:val="0"/>
          <w:divBdr>
            <w:top w:val="none" w:sz="0" w:space="0" w:color="auto"/>
            <w:left w:val="none" w:sz="0" w:space="0" w:color="auto"/>
            <w:bottom w:val="none" w:sz="0" w:space="0" w:color="auto"/>
            <w:right w:val="none" w:sz="0" w:space="0" w:color="auto"/>
          </w:divBdr>
          <w:divsChild>
            <w:div w:id="2005159910">
              <w:marLeft w:val="0"/>
              <w:marRight w:val="0"/>
              <w:marTop w:val="0"/>
              <w:marBottom w:val="0"/>
              <w:divBdr>
                <w:top w:val="none" w:sz="0" w:space="0" w:color="auto"/>
                <w:left w:val="none" w:sz="0" w:space="0" w:color="auto"/>
                <w:bottom w:val="none" w:sz="0" w:space="0" w:color="auto"/>
                <w:right w:val="none" w:sz="0" w:space="0" w:color="auto"/>
              </w:divBdr>
              <w:divsChild>
                <w:div w:id="1425809717">
                  <w:marLeft w:val="180"/>
                  <w:marRight w:val="0"/>
                  <w:marTop w:val="0"/>
                  <w:marBottom w:val="0"/>
                  <w:divBdr>
                    <w:top w:val="none" w:sz="0" w:space="0" w:color="auto"/>
                    <w:left w:val="none" w:sz="0" w:space="0" w:color="auto"/>
                    <w:bottom w:val="none" w:sz="0" w:space="0" w:color="auto"/>
                    <w:right w:val="none" w:sz="0" w:space="0" w:color="auto"/>
                  </w:divBdr>
                  <w:divsChild>
                    <w:div w:id="395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96978">
          <w:marLeft w:val="0"/>
          <w:marRight w:val="0"/>
          <w:marTop w:val="0"/>
          <w:marBottom w:val="0"/>
          <w:divBdr>
            <w:top w:val="none" w:sz="0" w:space="0" w:color="auto"/>
            <w:left w:val="none" w:sz="0" w:space="0" w:color="auto"/>
            <w:bottom w:val="none" w:sz="0" w:space="0" w:color="auto"/>
            <w:right w:val="none" w:sz="0" w:space="0" w:color="auto"/>
          </w:divBdr>
          <w:divsChild>
            <w:div w:id="1134251736">
              <w:marLeft w:val="0"/>
              <w:marRight w:val="0"/>
              <w:marTop w:val="0"/>
              <w:marBottom w:val="0"/>
              <w:divBdr>
                <w:top w:val="none" w:sz="0" w:space="0" w:color="auto"/>
                <w:left w:val="none" w:sz="0" w:space="0" w:color="auto"/>
                <w:bottom w:val="none" w:sz="0" w:space="0" w:color="auto"/>
                <w:right w:val="none" w:sz="0" w:space="0" w:color="auto"/>
              </w:divBdr>
            </w:div>
            <w:div w:id="1669208352">
              <w:marLeft w:val="0"/>
              <w:marRight w:val="0"/>
              <w:marTop w:val="0"/>
              <w:marBottom w:val="0"/>
              <w:divBdr>
                <w:top w:val="none" w:sz="0" w:space="0" w:color="auto"/>
                <w:left w:val="none" w:sz="0" w:space="0" w:color="auto"/>
                <w:bottom w:val="none" w:sz="0" w:space="0" w:color="auto"/>
                <w:right w:val="none" w:sz="0" w:space="0" w:color="auto"/>
              </w:divBdr>
              <w:divsChild>
                <w:div w:id="81534597">
                  <w:marLeft w:val="180"/>
                  <w:marRight w:val="0"/>
                  <w:marTop w:val="0"/>
                  <w:marBottom w:val="0"/>
                  <w:divBdr>
                    <w:top w:val="none" w:sz="0" w:space="0" w:color="auto"/>
                    <w:left w:val="none" w:sz="0" w:space="0" w:color="auto"/>
                    <w:bottom w:val="none" w:sz="0" w:space="0" w:color="auto"/>
                    <w:right w:val="none" w:sz="0" w:space="0" w:color="auto"/>
                  </w:divBdr>
                  <w:divsChild>
                    <w:div w:id="12183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09589">
          <w:marLeft w:val="0"/>
          <w:marRight w:val="0"/>
          <w:marTop w:val="0"/>
          <w:marBottom w:val="0"/>
          <w:divBdr>
            <w:top w:val="none" w:sz="0" w:space="0" w:color="auto"/>
            <w:left w:val="none" w:sz="0" w:space="0" w:color="auto"/>
            <w:bottom w:val="none" w:sz="0" w:space="0" w:color="auto"/>
            <w:right w:val="none" w:sz="0" w:space="0" w:color="auto"/>
          </w:divBdr>
          <w:divsChild>
            <w:div w:id="1719470844">
              <w:marLeft w:val="0"/>
              <w:marRight w:val="0"/>
              <w:marTop w:val="0"/>
              <w:marBottom w:val="0"/>
              <w:divBdr>
                <w:top w:val="none" w:sz="0" w:space="0" w:color="auto"/>
                <w:left w:val="none" w:sz="0" w:space="0" w:color="auto"/>
                <w:bottom w:val="none" w:sz="0" w:space="0" w:color="auto"/>
                <w:right w:val="none" w:sz="0" w:space="0" w:color="auto"/>
              </w:divBdr>
            </w:div>
            <w:div w:id="2147044647">
              <w:marLeft w:val="0"/>
              <w:marRight w:val="0"/>
              <w:marTop w:val="0"/>
              <w:marBottom w:val="0"/>
              <w:divBdr>
                <w:top w:val="none" w:sz="0" w:space="0" w:color="auto"/>
                <w:left w:val="none" w:sz="0" w:space="0" w:color="auto"/>
                <w:bottom w:val="none" w:sz="0" w:space="0" w:color="auto"/>
                <w:right w:val="none" w:sz="0" w:space="0" w:color="auto"/>
              </w:divBdr>
              <w:divsChild>
                <w:div w:id="1865945369">
                  <w:marLeft w:val="180"/>
                  <w:marRight w:val="0"/>
                  <w:marTop w:val="0"/>
                  <w:marBottom w:val="0"/>
                  <w:divBdr>
                    <w:top w:val="none" w:sz="0" w:space="0" w:color="auto"/>
                    <w:left w:val="none" w:sz="0" w:space="0" w:color="auto"/>
                    <w:bottom w:val="none" w:sz="0" w:space="0" w:color="auto"/>
                    <w:right w:val="none" w:sz="0" w:space="0" w:color="auto"/>
                  </w:divBdr>
                  <w:divsChild>
                    <w:div w:id="181798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782272">
      <w:bodyDiv w:val="1"/>
      <w:marLeft w:val="0"/>
      <w:marRight w:val="0"/>
      <w:marTop w:val="0"/>
      <w:marBottom w:val="0"/>
      <w:divBdr>
        <w:top w:val="none" w:sz="0" w:space="0" w:color="auto"/>
        <w:left w:val="none" w:sz="0" w:space="0" w:color="auto"/>
        <w:bottom w:val="none" w:sz="0" w:space="0" w:color="auto"/>
        <w:right w:val="none" w:sz="0" w:space="0" w:color="auto"/>
      </w:divBdr>
      <w:divsChild>
        <w:div w:id="801967676">
          <w:marLeft w:val="0"/>
          <w:marRight w:val="0"/>
          <w:marTop w:val="100"/>
          <w:marBottom w:val="100"/>
          <w:divBdr>
            <w:top w:val="none" w:sz="0" w:space="0" w:color="auto"/>
            <w:left w:val="none" w:sz="0" w:space="0" w:color="auto"/>
            <w:bottom w:val="none" w:sz="0" w:space="0" w:color="auto"/>
            <w:right w:val="none" w:sz="0" w:space="0" w:color="auto"/>
          </w:divBdr>
          <w:divsChild>
            <w:div w:id="795947126">
              <w:marLeft w:val="0"/>
              <w:marRight w:val="0"/>
              <w:marTop w:val="0"/>
              <w:marBottom w:val="0"/>
              <w:divBdr>
                <w:top w:val="none" w:sz="0" w:space="0" w:color="auto"/>
                <w:left w:val="none" w:sz="0" w:space="0" w:color="auto"/>
                <w:bottom w:val="none" w:sz="0" w:space="0" w:color="auto"/>
                <w:right w:val="none" w:sz="0" w:space="0" w:color="auto"/>
              </w:divBdr>
              <w:divsChild>
                <w:div w:id="357660425">
                  <w:marLeft w:val="0"/>
                  <w:marRight w:val="0"/>
                  <w:marTop w:val="0"/>
                  <w:marBottom w:val="240"/>
                  <w:divBdr>
                    <w:top w:val="single" w:sz="8" w:space="0" w:color="8CB1BA"/>
                    <w:left w:val="single" w:sz="8" w:space="0" w:color="8CB1BA"/>
                    <w:bottom w:val="single" w:sz="8" w:space="0" w:color="8CB1BA"/>
                    <w:right w:val="single" w:sz="8" w:space="0" w:color="8CB1BA"/>
                  </w:divBdr>
                  <w:divsChild>
                    <w:div w:id="758909376">
                      <w:marLeft w:val="0"/>
                      <w:marRight w:val="0"/>
                      <w:marTop w:val="0"/>
                      <w:marBottom w:val="0"/>
                      <w:divBdr>
                        <w:top w:val="none" w:sz="0" w:space="0" w:color="auto"/>
                        <w:left w:val="none" w:sz="0" w:space="0" w:color="auto"/>
                        <w:bottom w:val="none" w:sz="0" w:space="0" w:color="auto"/>
                        <w:right w:val="none" w:sz="0" w:space="0" w:color="auto"/>
                      </w:divBdr>
                      <w:divsChild>
                        <w:div w:id="1751387755">
                          <w:marLeft w:val="0"/>
                          <w:marRight w:val="0"/>
                          <w:marTop w:val="120"/>
                          <w:marBottom w:val="0"/>
                          <w:divBdr>
                            <w:top w:val="none" w:sz="0" w:space="0" w:color="auto"/>
                            <w:left w:val="none" w:sz="0" w:space="0" w:color="auto"/>
                            <w:bottom w:val="none" w:sz="0" w:space="0" w:color="auto"/>
                            <w:right w:val="none" w:sz="0" w:space="0" w:color="auto"/>
                          </w:divBdr>
                          <w:divsChild>
                            <w:div w:id="171600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914249">
      <w:bodyDiv w:val="1"/>
      <w:marLeft w:val="0"/>
      <w:marRight w:val="0"/>
      <w:marTop w:val="0"/>
      <w:marBottom w:val="0"/>
      <w:divBdr>
        <w:top w:val="none" w:sz="0" w:space="0" w:color="auto"/>
        <w:left w:val="none" w:sz="0" w:space="0" w:color="auto"/>
        <w:bottom w:val="none" w:sz="0" w:space="0" w:color="auto"/>
        <w:right w:val="none" w:sz="0" w:space="0" w:color="auto"/>
      </w:divBdr>
    </w:div>
    <w:div w:id="1689138457">
      <w:bodyDiv w:val="1"/>
      <w:marLeft w:val="0"/>
      <w:marRight w:val="0"/>
      <w:marTop w:val="0"/>
      <w:marBottom w:val="0"/>
      <w:divBdr>
        <w:top w:val="none" w:sz="0" w:space="0" w:color="auto"/>
        <w:left w:val="none" w:sz="0" w:space="0" w:color="auto"/>
        <w:bottom w:val="none" w:sz="0" w:space="0" w:color="auto"/>
        <w:right w:val="none" w:sz="0" w:space="0" w:color="auto"/>
      </w:divBdr>
      <w:divsChild>
        <w:div w:id="58796518">
          <w:marLeft w:val="0"/>
          <w:marRight w:val="0"/>
          <w:marTop w:val="100"/>
          <w:marBottom w:val="100"/>
          <w:divBdr>
            <w:top w:val="none" w:sz="0" w:space="0" w:color="auto"/>
            <w:left w:val="none" w:sz="0" w:space="0" w:color="auto"/>
            <w:bottom w:val="none" w:sz="0" w:space="0" w:color="auto"/>
            <w:right w:val="none" w:sz="0" w:space="0" w:color="auto"/>
          </w:divBdr>
          <w:divsChild>
            <w:div w:id="156502560">
              <w:marLeft w:val="0"/>
              <w:marRight w:val="0"/>
              <w:marTop w:val="0"/>
              <w:marBottom w:val="0"/>
              <w:divBdr>
                <w:top w:val="none" w:sz="0" w:space="0" w:color="auto"/>
                <w:left w:val="none" w:sz="0" w:space="0" w:color="auto"/>
                <w:bottom w:val="none" w:sz="0" w:space="0" w:color="auto"/>
                <w:right w:val="none" w:sz="0" w:space="0" w:color="auto"/>
              </w:divBdr>
              <w:divsChild>
                <w:div w:id="1803116511">
                  <w:marLeft w:val="0"/>
                  <w:marRight w:val="0"/>
                  <w:marTop w:val="0"/>
                  <w:marBottom w:val="240"/>
                  <w:divBdr>
                    <w:top w:val="single" w:sz="8" w:space="0" w:color="8CB1BA"/>
                    <w:left w:val="single" w:sz="8" w:space="0" w:color="8CB1BA"/>
                    <w:bottom w:val="single" w:sz="8" w:space="0" w:color="8CB1BA"/>
                    <w:right w:val="single" w:sz="8" w:space="0" w:color="8CB1BA"/>
                  </w:divBdr>
                  <w:divsChild>
                    <w:div w:id="1114520743">
                      <w:marLeft w:val="0"/>
                      <w:marRight w:val="0"/>
                      <w:marTop w:val="0"/>
                      <w:marBottom w:val="0"/>
                      <w:divBdr>
                        <w:top w:val="none" w:sz="0" w:space="0" w:color="auto"/>
                        <w:left w:val="none" w:sz="0" w:space="0" w:color="auto"/>
                        <w:bottom w:val="none" w:sz="0" w:space="0" w:color="auto"/>
                        <w:right w:val="none" w:sz="0" w:space="0" w:color="auto"/>
                      </w:divBdr>
                      <w:divsChild>
                        <w:div w:id="192767618">
                          <w:marLeft w:val="0"/>
                          <w:marRight w:val="0"/>
                          <w:marTop w:val="120"/>
                          <w:marBottom w:val="0"/>
                          <w:divBdr>
                            <w:top w:val="none" w:sz="0" w:space="0" w:color="auto"/>
                            <w:left w:val="none" w:sz="0" w:space="0" w:color="auto"/>
                            <w:bottom w:val="none" w:sz="0" w:space="0" w:color="auto"/>
                            <w:right w:val="none" w:sz="0" w:space="0" w:color="auto"/>
                          </w:divBdr>
                          <w:divsChild>
                            <w:div w:id="209755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630058">
      <w:bodyDiv w:val="1"/>
      <w:marLeft w:val="0"/>
      <w:marRight w:val="0"/>
      <w:marTop w:val="0"/>
      <w:marBottom w:val="0"/>
      <w:divBdr>
        <w:top w:val="none" w:sz="0" w:space="0" w:color="auto"/>
        <w:left w:val="none" w:sz="0" w:space="0" w:color="auto"/>
        <w:bottom w:val="none" w:sz="0" w:space="0" w:color="auto"/>
        <w:right w:val="none" w:sz="0" w:space="0" w:color="auto"/>
      </w:divBdr>
      <w:divsChild>
        <w:div w:id="98529948">
          <w:marLeft w:val="0"/>
          <w:marRight w:val="0"/>
          <w:marTop w:val="100"/>
          <w:marBottom w:val="100"/>
          <w:divBdr>
            <w:top w:val="none" w:sz="0" w:space="0" w:color="auto"/>
            <w:left w:val="none" w:sz="0" w:space="0" w:color="auto"/>
            <w:bottom w:val="none" w:sz="0" w:space="0" w:color="auto"/>
            <w:right w:val="none" w:sz="0" w:space="0" w:color="auto"/>
          </w:divBdr>
          <w:divsChild>
            <w:div w:id="375277586">
              <w:marLeft w:val="0"/>
              <w:marRight w:val="0"/>
              <w:marTop w:val="0"/>
              <w:marBottom w:val="0"/>
              <w:divBdr>
                <w:top w:val="none" w:sz="0" w:space="0" w:color="auto"/>
                <w:left w:val="none" w:sz="0" w:space="0" w:color="auto"/>
                <w:bottom w:val="none" w:sz="0" w:space="0" w:color="auto"/>
                <w:right w:val="none" w:sz="0" w:space="0" w:color="auto"/>
              </w:divBdr>
              <w:divsChild>
                <w:div w:id="109786923">
                  <w:marLeft w:val="0"/>
                  <w:marRight w:val="0"/>
                  <w:marTop w:val="0"/>
                  <w:marBottom w:val="240"/>
                  <w:divBdr>
                    <w:top w:val="single" w:sz="8" w:space="0" w:color="8CB1BA"/>
                    <w:left w:val="single" w:sz="8" w:space="0" w:color="8CB1BA"/>
                    <w:bottom w:val="single" w:sz="8" w:space="0" w:color="8CB1BA"/>
                    <w:right w:val="single" w:sz="8" w:space="0" w:color="8CB1BA"/>
                  </w:divBdr>
                  <w:divsChild>
                    <w:div w:id="1533810226">
                      <w:marLeft w:val="0"/>
                      <w:marRight w:val="0"/>
                      <w:marTop w:val="0"/>
                      <w:marBottom w:val="0"/>
                      <w:divBdr>
                        <w:top w:val="none" w:sz="0" w:space="0" w:color="auto"/>
                        <w:left w:val="none" w:sz="0" w:space="0" w:color="auto"/>
                        <w:bottom w:val="none" w:sz="0" w:space="0" w:color="auto"/>
                        <w:right w:val="none" w:sz="0" w:space="0" w:color="auto"/>
                      </w:divBdr>
                      <w:divsChild>
                        <w:div w:id="496384293">
                          <w:marLeft w:val="0"/>
                          <w:marRight w:val="0"/>
                          <w:marTop w:val="120"/>
                          <w:marBottom w:val="0"/>
                          <w:divBdr>
                            <w:top w:val="none" w:sz="0" w:space="0" w:color="auto"/>
                            <w:left w:val="none" w:sz="0" w:space="0" w:color="auto"/>
                            <w:bottom w:val="none" w:sz="0" w:space="0" w:color="auto"/>
                            <w:right w:val="none" w:sz="0" w:space="0" w:color="auto"/>
                          </w:divBdr>
                          <w:divsChild>
                            <w:div w:id="882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21"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mailto:inquiry@hbfuller.com" TargetMode="External"/><Relationship Id="rId2" Type="http://schemas.openxmlformats.org/officeDocument/2006/relationships/hyperlink" Target="mailto:inquiry@hbfuller.com" TargetMode="External"/><Relationship Id="rId3"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B69D0D809FFD408632F6A2062C41ED" ma:contentTypeVersion="2" ma:contentTypeDescription="Create a new document." ma:contentTypeScope="" ma:versionID="047620576fc9eeac0cb051bbdc1d4c57">
  <xsd:schema xmlns:xsd="http://www.w3.org/2001/XMLSchema" xmlns:xs="http://www.w3.org/2001/XMLSchema" xmlns:p="http://schemas.microsoft.com/office/2006/metadata/properties" targetNamespace="http://schemas.microsoft.com/office/2006/metadata/properties" ma:root="true" ma:fieldsID="eef45ba5e41e0927a32d4f438fc31d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01EF946-FB3B-4FEB-8FBE-5CD2C3EAD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DB1DE21-93F4-4830-85D7-F995C4D3CBFD}">
  <ds:schemaRefs>
    <ds:schemaRef ds:uri="http://schemas.microsoft.com/sharepoint/v3/contenttype/forms"/>
  </ds:schemaRefs>
</ds:datastoreItem>
</file>

<file path=customXml/itemProps3.xml><?xml version="1.0" encoding="utf-8"?>
<ds:datastoreItem xmlns:ds="http://schemas.openxmlformats.org/officeDocument/2006/customXml" ds:itemID="{E6C879CB-01C8-4141-932B-84DA0DB4104C}">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10</Words>
  <Characters>38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FH8006 Data Sheet</vt:lpstr>
    </vt:vector>
  </TitlesOfParts>
  <Manager/>
  <Company/>
  <LinksUpToDate>false</LinksUpToDate>
  <CharactersWithSpaces>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Chase Tingley</cp:lastModifiedBy>
  <cp:revision>10</cp:revision>
  <cp:lastPrinted>2014-10-10T16:52:00Z</cp:lastPrinted>
  <dcterms:created xsi:type="dcterms:W3CDTF">2015-01-27T12:21:00Z</dcterms:created>
  <dcterms:modified xsi:type="dcterms:W3CDTF">2015-06-21T05:42:00Z</dcterms:modified>
  <cp:category/>
  <cp:contentStatus>Active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0x01010074B69D0D809FFD408632F6A2062C41ED</vt:lpwstr>
  </property>
</Properties>
</file>
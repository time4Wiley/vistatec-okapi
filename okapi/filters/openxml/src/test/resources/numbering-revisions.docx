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w:rsidR="00B93AE9" w:rsidRDefault="006B711C" w:rsidP="006B711C">
      <w:pPr>
        <w:pStyle w:val="ListParagraph"/>
        <w:numPr>
          <w:ins w:id="0" w:author="Denis Konovalyenko" w:date="2016-07-07T18:00:00Z"/>
        </w:numPr>
        <w:rPr>
          <w:lang w:val="en-US"/>
        </w:rPr>
      </w:pPr>
      <w:r>
        <w:rPr>
          <w:lang w:val="en-US"/>
        </w:rPr>
        <w:t>1.</w:t>
      </w:r>
    </w:p>
    <w:p w:rsidR="000E2208" w:rsidRPr="00847944" w:rsidRDefault="00ED5372" w:rsidP="009E329F">
      <w:pPr>
        <w:pStyle w:val="ListParagraph"/>
        <w:keepNext/>
        <w:numPr>
          <w:ins w:id="1" w:author="Denis Konovalyenko" w:date="2016-07-07T18:00:00Z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567"/>
          <w:tab w:val="left" w:pos="9072"/>
        </w:tabs>
        <w:spacing w:line="240" w:lineRule="atLeast"/>
        <w:jc w:val="left"/>
        <w:outlineLvl w:val="0"/>
        <w:rPr>
          <w:bCs w:val="0"/>
          <w:i/>
          <w:sz w:val="18"/>
          <w:szCs w:val="18"/>
          <w:lang w:val="it-IT"/>
        </w:rPr>
      </w:pPr>
      <w:r w:rsidRPr="00847944">
        <w:rPr>
          <w:bCs w:val="0"/>
          <w:i/>
          <w:sz w:val="18"/>
          <w:szCs w:val="18"/>
          <w:lang w:val="it-IT"/>
        </w:rPr>
        <w:t xml:space="preserve"> numbering insert</w:t>
      </w:r>
    </w:p>
    <w:sectPr w:rsidR="006B711C" w:rsidRPr="006B7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6E0"/>
    <w:multiLevelType w:val="hybridMultilevel"/>
    <w:tmpl w:val="C8CA9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6CDA"/>
    <w:multiLevelType w:val="hybridMultilevel"/>
    <w:tmpl w:val="72AED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7789A"/>
    <w:multiLevelType w:val="hybridMultilevel"/>
    <w:tmpl w:val="8DAEB1C4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639D7"/>
    <w:multiLevelType w:val="hybridMultilevel"/>
    <w:tmpl w:val="F8FED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82EDF"/>
    <w:multiLevelType w:val="hybridMultilevel"/>
    <w:tmpl w:val="71FA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m="http://schemas.openxmlformats.org/officeDocument/2006/math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26"/>
    <w:rsid w:val="00233C42"/>
    <w:rsid w:val="00291F89"/>
    <w:rsid w:val="006B711C"/>
    <w:rsid w:val="006D52E2"/>
    <w:rsid w:val="00762977"/>
    <w:rsid w:val="008D66BF"/>
    <w:rsid w:val="00A55F26"/>
    <w:rsid w:val="00B21DC0"/>
    <w:rsid w:val="00B93AE9"/>
    <w:rsid w:val="00CD60FD"/>
    <w:rsid w:val="00D10166"/>
    <w:rsid w:val="00D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EF18"/>
  <w15:chartTrackingRefBased/>
  <w15:docId w15:val="{0AD8124A-8237-4102-BC55-4AB4FC31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3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E9"/>
    <w:pPr>
      <w:ind w:left="720"/>
      <w:contextualSpacing/>
    </w:pPr>
  </w:style>
  <w:style w:type="paragraph" w:styleId="Revision">
    <w:name w:val="Revision"/>
    <w:hidden/>
    <w:uiPriority w:val="99"/>
    <w:semiHidden/>
    <w:rsid w:val="007629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948A-5E7B-4FD6-B8BA-AD3922EC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1</cp:revision>
  <dcterms:created xsi:type="dcterms:W3CDTF">2016-07-06T16:21:00Z</dcterms:created>
  <dcterms:modified xsi:type="dcterms:W3CDTF">2016-07-07T15:01:00Z</dcterms:modified>
</cp:coreProperties>
</file>
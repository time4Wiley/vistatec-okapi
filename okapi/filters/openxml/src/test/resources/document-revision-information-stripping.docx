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E5" w:rsidRPr="00F74B27" w:rsidRDefault="007C3625">
      <w:pPr>
        <w:rPr>
          <w:i/>
          <w:lang w:val="en-US"/>
          <w:rPrChange w:id="0" w:author="Denis Konovalyenko" w:date="2015-12-24T18:39:00Z">
            <w:rPr>
              <w:b/>
              <w:i/>
              <w:lang w:val="en-US"/>
            </w:rPr>
          </w:rPrChange>
        </w:rPr>
      </w:pPr>
      <w:ins w:id="1" w:author="Denis Konovalyenko" w:date="2015-12-29T14:20:00Z">
        <w:r w:rsidRPr="00CD5047">
          <w:rPr>
            <w:i/>
            <w:lang w:val="en-US"/>
          </w:rPr>
          <w:t>before</w:t>
        </w:r>
        <w:r w:rsidRPr="00F74B27">
          <w:rPr>
            <w:i/>
            <w:lang w:val="en-US"/>
            <w:rPrChange w:id="2" w:author="Denis Konovalyenko" w:date="2015-12-24T18:39:00Z">
              <w:rPr>
                <w:i/>
                <w:lang w:val="en-US"/>
              </w:rPr>
            </w:rPrChange>
          </w:rPr>
          <w:t xml:space="preserve"> </w:t>
        </w:r>
      </w:ins>
      <w:r w:rsidR="008A661D" w:rsidRPr="00F74B27">
        <w:rPr>
          <w:i/>
          <w:lang w:val="en-US"/>
          <w:rPrChange w:id="3" w:author="Denis Konovalyenko" w:date="2015-12-24T18:39:00Z">
            <w:rPr>
              <w:b/>
              <w:i/>
              <w:lang w:val="en-US"/>
            </w:rPr>
          </w:rPrChange>
        </w:rPr>
        <w:t xml:space="preserve">Paragraph </w:t>
      </w:r>
      <w:del w:id="4" w:author="Denis Konovalyenko" w:date="2015-12-29T14:20:00Z">
        <w:r w:rsidR="008A661D" w:rsidRPr="00F74B27" w:rsidDel="007C3625">
          <w:rPr>
            <w:i/>
            <w:lang w:val="en-US"/>
            <w:rPrChange w:id="5" w:author="Denis Konovalyenko" w:date="2015-12-24T18:39:00Z">
              <w:rPr>
                <w:b/>
                <w:i/>
                <w:lang w:val="en-US"/>
              </w:rPr>
            </w:rPrChange>
          </w:rPr>
          <w:delText>before</w:delText>
        </w:r>
      </w:del>
    </w:p>
    <w:tbl>
      <w:tblPr>
        <w:tblStyle w:val="TableGrid"/>
        <w:tblpPr w:leftFromText="180" w:rightFromText="180" w:vertAnchor="text" w:horzAnchor="margin" w:tblpY="25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itle"/>
        <w:tblDescription w:val="alt text"/>
        <w:tblPrChange w:id="6" w:author="Denis Konovalyenko" w:date="2015-12-24T18:40:00Z">
          <w:tblPr>
            <w:tblStyle w:val="TableGrid"/>
            <w:tblpPr w:leftFromText="180" w:rightFromText="180" w:vertAnchor="text" w:horzAnchor="margin" w:tblpXSpec="center" w:tblpY="251"/>
            <w:tblW w:w="0" w:type="auto"/>
            <w:jc w:val="center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  <w:tblCaption w:val="title"/>
            <w:tblDescription w:val="alt text"/>
          </w:tblPr>
        </w:tblPrChange>
      </w:tblPr>
      <w:tblGrid>
        <w:gridCol w:w="1487"/>
        <w:gridCol w:w="1511"/>
        <w:gridCol w:w="1511"/>
        <w:tblGridChange w:id="7">
          <w:tblGrid>
            <w:gridCol w:w="3115"/>
            <w:gridCol w:w="3115"/>
            <w:gridCol w:w="3115"/>
          </w:tblGrid>
        </w:tblGridChange>
      </w:tblGrid>
      <w:tr w:rsidR="008A661D" w:rsidRPr="00B53C4D" w:rsidTr="00F74B27">
        <w:trPr>
          <w:trPrChange w:id="8" w:author="Denis Konovalyenko" w:date="2015-12-24T18:40:00Z">
            <w:trPr>
              <w:jc w:val="center"/>
            </w:trPr>
          </w:trPrChange>
        </w:trPr>
        <w:tc>
          <w:tcPr>
            <w:tcW w:w="3062" w:type="dxa"/>
            <w:tcPrChange w:id="9" w:author="Denis Konovalyenko" w:date="2015-12-24T18:40:00Z">
              <w:tcPr>
                <w:tcW w:w="3115" w:type="dxa"/>
              </w:tcPr>
            </w:tcPrChange>
          </w:tcPr>
          <w:p w:rsidR="008A661D" w:rsidRPr="00B53C4D" w:rsidRDefault="008A661D" w:rsidP="00F74B27">
            <w:pPr>
              <w:rPr>
                <w:b/>
                <w:i/>
                <w:lang w:val="en-US"/>
              </w:rPr>
            </w:pPr>
            <w:r w:rsidRPr="00B53C4D">
              <w:rPr>
                <w:b/>
                <w:i/>
                <w:lang w:val="en-US"/>
              </w:rPr>
              <w:t>Cell 00</w:t>
            </w:r>
          </w:p>
        </w:tc>
        <w:tc>
          <w:tcPr>
            <w:tcW w:w="3115" w:type="dxa"/>
            <w:tcPrChange w:id="10" w:author="Denis Konovalyenko" w:date="2015-12-24T18:40:00Z">
              <w:tcPr>
                <w:tcW w:w="3115" w:type="dxa"/>
              </w:tcPr>
            </w:tcPrChange>
          </w:tcPr>
          <w:p w:rsidR="008A661D" w:rsidRPr="00B53C4D" w:rsidRDefault="008A661D" w:rsidP="00F74B27">
            <w:pPr>
              <w:rPr>
                <w:b/>
                <w:i/>
              </w:rPr>
            </w:pPr>
          </w:p>
        </w:tc>
        <w:tc>
          <w:tcPr>
            <w:tcW w:w="3115" w:type="dxa"/>
            <w:tcPrChange w:id="11" w:author="Denis Konovalyenko" w:date="2015-12-24T18:40:00Z">
              <w:tcPr>
                <w:tcW w:w="3115" w:type="dxa"/>
              </w:tcPr>
            </w:tcPrChange>
          </w:tcPr>
          <w:p w:rsidR="008A661D" w:rsidRPr="00B53C4D" w:rsidRDefault="008A661D" w:rsidP="00F74B27">
            <w:pPr>
              <w:rPr>
                <w:b/>
                <w:i/>
              </w:rPr>
            </w:pPr>
          </w:p>
        </w:tc>
      </w:tr>
      <w:tr w:rsidR="008A661D" w:rsidRPr="00737D5D" w:rsidTr="00F74B27">
        <w:trPr>
          <w:trHeight w:val="567"/>
          <w:trPrChange w:id="12" w:author="Denis Konovalyenko" w:date="2015-12-24T18:40:00Z">
            <w:trPr>
              <w:jc w:val="center"/>
            </w:trPr>
          </w:trPrChange>
        </w:trPr>
        <w:tc>
          <w:tcPr>
            <w:tcW w:w="3062" w:type="dxa"/>
            <w:vAlign w:val="center"/>
            <w:tcPrChange w:id="13" w:author="Denis Konovalyenko" w:date="2015-12-24T18:40:00Z">
              <w:tcPr>
                <w:tcW w:w="3115" w:type="dxa"/>
              </w:tcPr>
            </w:tcPrChange>
          </w:tcPr>
          <w:p w:rsidR="008A661D" w:rsidRDefault="008A661D" w:rsidP="00F74B27"/>
        </w:tc>
        <w:tc>
          <w:tcPr>
            <w:tcW w:w="3115" w:type="dxa"/>
            <w:tcPrChange w:id="14" w:author="Denis Konovalyenko" w:date="2015-12-24T18:40:00Z">
              <w:tcPr>
                <w:tcW w:w="3115" w:type="dxa"/>
              </w:tcPr>
            </w:tcPrChange>
          </w:tcPr>
          <w:p w:rsidR="008A661D" w:rsidRPr="008A661D" w:rsidRDefault="008A661D" w:rsidP="00F74B27">
            <w:pPr>
              <w:rPr>
                <w:lang w:val="en-US"/>
              </w:rPr>
            </w:pPr>
            <w:r>
              <w:rPr>
                <w:lang w:val="en-US"/>
              </w:rPr>
              <w:t>Cell 11</w:t>
            </w:r>
            <w:ins w:id="15" w:author="Denis Konovalyenko" w:date="2015-12-29T14:14:00Z">
              <w:r w:rsidR="006C7CB4" w:rsidRPr="004267D3">
                <w:rPr>
                  <w:b/>
                  <w:lang w:val="en-US"/>
                </w:rPr>
                <w:t xml:space="preserve"> </w:t>
              </w:r>
              <w:r w:rsidR="006C7CB4" w:rsidRPr="004267D3">
                <w:rPr>
                  <w:b/>
                  <w:lang w:val="en-US"/>
                </w:rPr>
                <w:t>Cell 21</w:t>
              </w:r>
            </w:ins>
          </w:p>
        </w:tc>
        <w:tc>
          <w:tcPr>
            <w:tcW w:w="3115" w:type="dxa"/>
            <w:tcPrChange w:id="16" w:author="Denis Konovalyenko" w:date="2015-12-24T18:40:00Z">
              <w:tcPr>
                <w:tcW w:w="3115" w:type="dxa"/>
              </w:tcPr>
            </w:tcPrChange>
          </w:tcPr>
          <w:p w:rsidR="008A661D" w:rsidRPr="00737D5D" w:rsidRDefault="008A661D" w:rsidP="006C7CB4">
            <w:pPr>
              <w:rPr>
                <w:b/>
                <w:lang w:val="en-US"/>
                <w:rPrChange w:id="17" w:author="Denis Konovalyenko" w:date="2015-12-24T18:40:00Z">
                  <w:rPr>
                    <w:b/>
                    <w:i/>
                    <w:lang w:val="en-US"/>
                  </w:rPr>
                </w:rPrChange>
              </w:rPr>
              <w:pPrChange w:id="18" w:author="Denis Konovalyenko" w:date="2015-12-29T14:14:00Z">
                <w:pPr>
                  <w:framePr w:hSpace="180" w:wrap="around" w:vAnchor="text" w:hAnchor="margin" w:y="251"/>
                </w:pPr>
              </w:pPrChange>
            </w:pPr>
            <w:r w:rsidRPr="00737D5D">
              <w:rPr>
                <w:b/>
                <w:lang w:val="en-US"/>
                <w:rPrChange w:id="19" w:author="Denis Konovalyenko" w:date="2015-12-24T18:40:00Z">
                  <w:rPr>
                    <w:b/>
                    <w:i/>
                    <w:lang w:val="en-US"/>
                  </w:rPr>
                </w:rPrChange>
              </w:rPr>
              <w:t xml:space="preserve"> </w:t>
            </w:r>
            <w:del w:id="20" w:author="Denis Konovalyenko" w:date="2015-12-29T14:14:00Z">
              <w:r w:rsidRPr="00737D5D" w:rsidDel="006C7CB4">
                <w:rPr>
                  <w:b/>
                  <w:lang w:val="en-US"/>
                  <w:rPrChange w:id="21" w:author="Denis Konovalyenko" w:date="2015-12-24T18:40:00Z">
                    <w:rPr>
                      <w:b/>
                      <w:i/>
                      <w:lang w:val="en-US"/>
                    </w:rPr>
                  </w:rPrChange>
                </w:rPr>
                <w:delText>Cell 21</w:delText>
              </w:r>
            </w:del>
          </w:p>
        </w:tc>
      </w:tr>
    </w:tbl>
    <w:p w:rsidR="008A661D" w:rsidDel="00C20441" w:rsidRDefault="008A661D">
      <w:pPr>
        <w:rPr>
          <w:del w:id="22" w:author="Denis Konovalyenko" w:date="2015-12-29T14:57:00Z"/>
          <w:lang w:val="en-US"/>
        </w:rPr>
      </w:pPr>
    </w:p>
    <w:p w:rsidR="008A661D" w:rsidRPr="00F74B27" w:rsidRDefault="008A661D">
      <w:pPr>
        <w:rPr>
          <w:b/>
          <w:lang w:val="en-US"/>
          <w:rPrChange w:id="23" w:author="Denis Konovalyenko" w:date="2015-12-24T18:39:00Z">
            <w:rPr>
              <w:b/>
              <w:i/>
              <w:lang w:val="en-US"/>
            </w:rPr>
          </w:rPrChange>
        </w:rPr>
      </w:pPr>
      <w:r w:rsidRPr="00F74B27">
        <w:rPr>
          <w:b/>
          <w:lang w:val="en-US"/>
          <w:rPrChange w:id="24" w:author="Denis Konovalyenko" w:date="2015-12-24T18:39:00Z">
            <w:rPr>
              <w:b/>
              <w:i/>
              <w:lang w:val="en-US"/>
            </w:rPr>
          </w:rPrChange>
        </w:rPr>
        <w:t>Paragraph after</w:t>
      </w:r>
    </w:p>
    <w:p w:rsidR="005E6081" w:rsidRDefault="00005B2C" w:rsidP="00A06DB4">
      <w:pPr>
        <w:rPr>
          <w:ins w:id="25" w:author="Denis Konovalyenko" w:date="2015-12-30T09:12:00Z"/>
          <w:lang w:val="en-US"/>
        </w:rPr>
      </w:pPr>
      <w:ins w:id="26" w:author="Denis Konovalyenko" w:date="2015-12-30T09:09:00Z">
        <w:r>
          <w:rPr>
            <w:lang w:val="en-US"/>
          </w:rPr>
          <w:t>Paragraph one</w:t>
        </w:r>
      </w:ins>
    </w:p>
    <w:p w:rsidR="00A06DB4" w:rsidRPr="00FC15E4" w:rsidRDefault="00005B2C" w:rsidP="00A06DB4">
      <w:pPr>
        <w:rPr>
          <w:ins w:id="27" w:author="Denis Konovalyenko" w:date="2015-12-29T14:37:00Z"/>
          <w:b/>
          <w:lang w:val="en-US"/>
        </w:rPr>
      </w:pPr>
      <w:ins w:id="28" w:author="Denis Konovalyenko" w:date="2015-12-30T09:09:00Z">
        <w:r>
          <w:rPr>
            <w:b/>
            <w:lang w:val="en-US"/>
          </w:rPr>
          <w:t>Paragraph two</w:t>
        </w:r>
      </w:ins>
    </w:p>
    <w:p w:rsidR="003E3DB8" w:rsidRPr="00410521" w:rsidRDefault="00095473">
      <w:pPr>
        <w:spacing w:before="120" w:after="120"/>
        <w:ind w:left="57" w:right="57"/>
        <w:rPr>
          <w:lang w:val="en-US"/>
          <w:rPrChange w:id="29" w:author="Denis Konovalyenko" w:date="2015-12-29T14:34:00Z">
            <w:rPr>
              <w:lang w:val="en-US"/>
            </w:rPr>
          </w:rPrChange>
        </w:rPr>
        <w:pPrChange w:id="30" w:author="Denis Konovalyenko" w:date="2015-12-24T18:45:00Z">
          <w:pPr/>
        </w:pPrChange>
      </w:pPr>
      <w:bookmarkStart w:id="31" w:name="_GoBack"/>
      <w:bookmarkEnd w:id="31"/>
      <w:ins w:id="32" w:author="Denis Konovalyenko" w:date="2015-12-30T09:19:00Z">
        <w:r>
          <w:rPr>
            <w:lang w:val="en-US"/>
          </w:rPr>
          <w:t xml:space="preserve"> </w:t>
        </w:r>
      </w:ins>
    </w:p>
    <w:sectPr w:rsidR="003E3DB8" w:rsidRPr="00410521" w:rsidSect="00CA51A6">
      <w:pgSz w:w="11906" w:h="16838"/>
      <w:pgMar w:top="1440" w:right="1080" w:bottom="1440" w:left="1080" w:header="708" w:footer="708" w:gutter="0"/>
      <w:cols w:num="2" w:space="708"/>
      <w:docGrid w:linePitch="360"/>
      <w:sectPrChange w:id="33" w:author="Denis Konovalyenko" w:date="2015-12-24T18:47:00Z">
        <w:sectPr w:rsidR="003E3DB8" w:rsidRPr="00410521" w:rsidSect="00CA51A6">
          <w:pgMar w:top="1134" w:right="850" w:bottom="1134" w:left="1701" w:header="708" w:footer="708" w:gutter="0"/>
          <w:cols w:num="1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E6081"/>
    <w:rsid w:val="00631375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634F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C3F-5EE3-49C7-886A-B77ED2E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25</cp:revision>
  <dcterms:created xsi:type="dcterms:W3CDTF">2015-12-24T16:24:00Z</dcterms:created>
  <dcterms:modified xsi:type="dcterms:W3CDTF">2015-12-30T07:22:00Z</dcterms:modified>
</cp:coreProperties>
</file>
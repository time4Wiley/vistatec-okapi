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r>
        <w:t xml:space="preserve">{x0:&lt;w:del w:id="0" w:author="name" w:date="2008-01-21T12:29:00Z"&gt;&lt;w:r&gt;&lt;w:delText xml:space="preserve"&gt;edits  &lt;/w:delText&gt;&lt;/w:r&gt;&lt;/w:del&gt;}</w:t>
      </w:r>
      <w:ins w:id="1" w:author="name" w:date="2008-01-21T12:29:00Z">
        <w:r>
          <w:t xml:space="preserve">{g1:&lt;w:ins w:id="1" w:author="name" w:date="2008-01-21T12:29:00Z"&gt;&lt;w:r&gt;&lt;w:t xml:space="preserve"&gt;}angeschay  {/g2:&lt;/w:t&gt;&lt;/w:r&gt;&lt;/w:ins&gt;}</w:t>
        </w:r>
      </w:ins>
      <w:r>
        <w:t xml:space="preserve">orhay addhay </w:t>
      </w:r>
      <w:commentRangeStart w:id="2"/>
      <w:r>
        <w:t xml:space="preserve">{x3:&lt;w:commentRangeStart w:id="2"/&gt;}ommentscay</w:t>
      </w:r>
      <w:commentRangeEnd w:id="2"/>
      <w:r>
        <w:t xml:space="preserve">{x4:&lt;w:commentRangeEnd w:id="2"/&gt;}</w:t>
      </w:r>
      <w:r>
        <w:rPr>
          <w:rStyle w:val="CommentReference"/>
        </w:rPr>
        <w:commentReference w:id="2"/>
      </w:r>
      <w:r>
        <w:t xml:space="preserve">{x5:&lt;w:r&gt;&lt;w:rPr&gt;&lt;w:rStyle w:val="CommentReference"/&gt;&lt;/w:rPr&gt;&lt;w:commentReference w:id="2"/&gt;&lt;/w:r&gt;}.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{x0:&lt;w:r&gt;&lt;w:rPr&gt;&lt;w:rStyle w:val="CommentReference"/&gt;&lt;/w:rPr&gt;&lt;w:annotationRef/&gt;&lt;/w:r&gt;}</w:t>
      </w:r>
      <w:r>
        <w:t>{g1:&lt;w:r&gt;&lt;w:t&gt;}icenay ommentcay{/g2:&lt;/w:t&gt;&lt;/w:r&gt;}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
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 addhay </w:t>
      </w:r>
      <w:commentRangeStart w:id="2"/>
      <w:r>
        <w:t xml:space="preserve">{x3}ommentscay</w:t>
      </w:r>
      <w:commentRangeEnd w:id="2"/>
      <w:r>
        <w:t xml:space="preserve">{x4}</w:t>
      </w:r>
      <w:r>
        <w:rPr>
          <w:rStyle w:val="CommentReference"/>
        </w:rPr>
        <w:commentReference w:id="2"/>
      </w:r>
      <w:r>
        <w:t xml:space="preserve">{x5}.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
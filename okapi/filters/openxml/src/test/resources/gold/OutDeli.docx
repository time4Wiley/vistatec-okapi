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ins w:id="1" w:author="HIGINBOTHAMDW" w:date="2009-05-07T16:14:00Z">
        <w:r>
          <w:rPr>
            <w:i/>
          </w:rPr>
          <w:t xml:space="preserve">slow </w:t>
        </w:r>
      </w:ins>
      <w:ins w:id="2" w:author="HIGINBOTHAMDW" w:date="2009-05-07T16:15:00Z">
        <w:r>
          <w:rPr>
            <w:smallCaps/>
          </w:rPr>
          <w:t xml:space="preserve">red </w:t>
        </w:r>
      </w:ins>
      <w:r>
        <w:t xml:space="preserve">fox is dead.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
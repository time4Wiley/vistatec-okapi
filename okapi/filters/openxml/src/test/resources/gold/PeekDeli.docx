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r>
        <w:t xml:space="preserve">{x0:&lt;w:del w:id="0" w:author="Dan Higinbotham" w:date="2009-05-07T12:28:00Z"&gt;&lt;w:r&gt;&lt;w:rPr&gt;&lt;w:i/&gt;&lt;w:iCs/&gt;&lt;/w:rPr&gt;&lt;w:delText&gt;quick&lt;/w:delText&gt;&lt;/w:r&gt;&lt;w:r&gt;&lt;w:rPr&gt;&lt;w:b/&gt;&lt;w:bCs/&gt;&lt;/w:rPr&gt;&lt;w:delText xml:space="preserve"&gt; &lt;/w:delText&gt;&lt;/w:r&gt;&lt;w:r&gt;&lt;w:rPr&gt;&lt;w:u w:val="single"/&gt;&lt;/w:rPr&gt;&lt;w:delText&gt;brown&lt;/w:delText&gt;&lt;/w:r&gt;&lt;w:r&gt;&lt;w:delText xml:space="preserve"&gt; &lt;/w:delText&gt;&lt;/w:r&gt;&lt;/w:del&gt;}</w:t>
      </w:r>
      <w:ins w:id="1" w:author="HIGINBOTHAMDW" w:date="2009-05-07T16:14:00Z">
        <w:r>
          <w:rPr>
            <w:i/>
          </w:rPr>
          <w:t xml:space="preserve">{g1:&lt;w:ins w:id="1" w:author="HIGINBOTHAMDW" w:date="2009-05-07T16:14:00Z"&gt;&lt;w:r&gt;&lt;w:rPr&gt;&lt;w:i/&gt;&lt;/w:rPr&gt;&lt;w:t xml:space="preserve"&gt;}owslay {/g2:&lt;/w:t&gt;&lt;/w:r&gt;&lt;/w:ins&gt;}</w:t>
        </w:r>
      </w:ins>
      <w:ins w:id="2" w:author="HIGINBOTHAMDW" w:date="2009-05-07T16:15:00Z">
        <w:r>
          <w:rPr>
            <w:smallCaps/>
          </w:rPr>
          <w:t xml:space="preserve">{g3:&lt;w:ins w:id="2" w:author="HIGINBOTHAMDW" w:date="2009-05-07T16:15:00Z"&gt;&lt;w:r&gt;&lt;w:rPr&gt;&lt;w:smallCaps/&gt;&lt;/w:rPr&gt;&lt;w:t xml:space="preserve"&gt;}edray {/g4:&lt;/w:t&gt;&lt;/w:r&gt;&lt;/w:ins&gt;}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
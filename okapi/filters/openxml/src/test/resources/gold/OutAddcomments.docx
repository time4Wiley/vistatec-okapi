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When editing, it is helpful to track </w:t>
      </w:r>
      <w:del w:id="0" w:author="name" w:date="2008-01-21T12:29:00Z">
        <w:r>
          <w:delText xml:space="preserve">edits  </w:delText>
        </w:r>
      </w:del>
      <w:ins w:id="1" w:author="name" w:date="2008-01-21T12:29:00Z">
        <w:r>
          <w:t xml:space="preserve">changes  </w:t>
        </w:r>
      </w:ins>
      <w:r>
        <w:t xml:space="preserve">or add </w:t>
      </w:r>
      <w:commentRangeStart w:id="2"/>
      <w:r>
        <w:t xml:space="preserve">comments</w:t>
      </w:r>
      <w:commentRangeEnd w:id="2"/>
      <w:r>
        <w:rPr>
          <w:rStyle w:val="CommentReference"/>
        </w:rPr>
        <w:commentReference w:id="2"/>
      </w:r>
      <w:r>
        <w:t xml:space="preserve">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>Nice comment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3D6DF3"/>
    <w:rsid w:val="005019B1"/>
    <w:rsid w:val="00550C5A"/>
    <w:rsid w:val="005754E0"/>
    <w:rsid w:val="005B6C68"/>
    <w:rsid w:val="005E7207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5</cp:revision>
  <dcterms:created xsi:type="dcterms:W3CDTF">2009-05-08T21:51:00Z</dcterms:created>
  <dcterms:modified xsi:type="dcterms:W3CDTF">2009-05-16T13:07:00Z</dcterms:modified>
</cp:coreProperties>
</file>